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5417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A7983F" w14:textId="46ADFC35" w:rsidR="003B21FC" w:rsidRPr="00FF6AC8" w:rsidRDefault="00C6622B" w:rsidP="003B21FC">
          <w:pPr>
            <w:pStyle w:val="TOCHeading"/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</w:pPr>
          <w:r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>Setup</w:t>
          </w:r>
          <w:r w:rsidR="00B93F8D"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>/</w:t>
          </w:r>
          <w:r w:rsidR="003A6F2C"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>Create</w:t>
          </w:r>
          <w:r w:rsidR="00B93F8D"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>/View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 xml:space="preserve"> Employee</w:t>
          </w:r>
          <w:r w:rsidR="002344CD"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>’s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 xml:space="preserve"> e-Letter</w:t>
          </w:r>
          <w:r w:rsidR="005E3047"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  <w:lang w:eastAsia="en-US"/>
            </w:rPr>
            <w:t xml:space="preserve"> as Admin</w:t>
          </w:r>
        </w:p>
        <w:p w14:paraId="56A79840" w14:textId="77777777" w:rsidR="003B21FC" w:rsidRDefault="003B21FC" w:rsidP="003B21FC">
          <w:pPr>
            <w:pStyle w:val="TOCHeading"/>
            <w:rPr>
              <w:rFonts w:asciiTheme="minorHAnsi" w:hAnsiTheme="minorHAnsi"/>
              <w:color w:val="auto"/>
            </w:rPr>
          </w:pPr>
        </w:p>
        <w:p w14:paraId="56A79841" w14:textId="77777777" w:rsidR="003B21FC" w:rsidRPr="005B7993" w:rsidRDefault="003B21FC" w:rsidP="003B21FC">
          <w:pPr>
            <w:rPr>
              <w:lang w:eastAsia="ja-JP"/>
            </w:rPr>
          </w:pPr>
        </w:p>
        <w:p w14:paraId="1C7237B3" w14:textId="77777777" w:rsidR="003D1EB7" w:rsidRDefault="003B21FC">
          <w:pPr>
            <w:pStyle w:val="TOC1"/>
            <w:rPr>
              <w:noProof/>
            </w:rPr>
          </w:pPr>
          <w:r w:rsidRPr="005B7993">
            <w:fldChar w:fldCharType="begin"/>
          </w:r>
          <w:r w:rsidRPr="005B7993">
            <w:instrText xml:space="preserve"> TOC \o "1-3" \h \z \u </w:instrText>
          </w:r>
          <w:r w:rsidRPr="005B7993">
            <w:fldChar w:fldCharType="separate"/>
          </w:r>
          <w:hyperlink w:anchor="_Toc482030324" w:history="1">
            <w:r w:rsidR="003D1EB7" w:rsidRPr="001F7FE2">
              <w:rPr>
                <w:rStyle w:val="Hyperlink"/>
                <w:rFonts w:cs="Arial"/>
                <w:noProof/>
              </w:rPr>
              <w:t>How to update RTF Template?</w:t>
            </w:r>
            <w:r w:rsidR="003D1EB7">
              <w:rPr>
                <w:noProof/>
                <w:webHidden/>
              </w:rPr>
              <w:tab/>
            </w:r>
            <w:r w:rsidR="003D1EB7">
              <w:rPr>
                <w:noProof/>
                <w:webHidden/>
              </w:rPr>
              <w:fldChar w:fldCharType="begin"/>
            </w:r>
            <w:r w:rsidR="003D1EB7">
              <w:rPr>
                <w:noProof/>
                <w:webHidden/>
              </w:rPr>
              <w:instrText xml:space="preserve"> PAGEREF _Toc482030324 \h </w:instrText>
            </w:r>
            <w:r w:rsidR="003D1EB7">
              <w:rPr>
                <w:noProof/>
                <w:webHidden/>
              </w:rPr>
            </w:r>
            <w:r w:rsidR="003D1EB7">
              <w:rPr>
                <w:noProof/>
                <w:webHidden/>
              </w:rPr>
              <w:fldChar w:fldCharType="separate"/>
            </w:r>
            <w:r w:rsidR="003D1EB7">
              <w:rPr>
                <w:noProof/>
                <w:webHidden/>
              </w:rPr>
              <w:t>2</w:t>
            </w:r>
            <w:r w:rsidR="003D1EB7">
              <w:rPr>
                <w:noProof/>
                <w:webHidden/>
              </w:rPr>
              <w:fldChar w:fldCharType="end"/>
            </w:r>
          </w:hyperlink>
        </w:p>
        <w:p w14:paraId="64CF8FBD" w14:textId="77777777" w:rsidR="003D1EB7" w:rsidRDefault="009E6849">
          <w:pPr>
            <w:pStyle w:val="TOC1"/>
            <w:rPr>
              <w:noProof/>
            </w:rPr>
          </w:pPr>
          <w:hyperlink w:anchor="_Toc482030325" w:history="1">
            <w:r w:rsidR="003D1EB7" w:rsidRPr="001F7FE2">
              <w:rPr>
                <w:rStyle w:val="Hyperlink"/>
                <w:rFonts w:cs="Arial"/>
                <w:noProof/>
              </w:rPr>
              <w:t>How to upload e-Letter data?</w:t>
            </w:r>
            <w:r w:rsidR="003D1EB7">
              <w:rPr>
                <w:noProof/>
                <w:webHidden/>
              </w:rPr>
              <w:tab/>
            </w:r>
            <w:r w:rsidR="003D1EB7">
              <w:rPr>
                <w:noProof/>
                <w:webHidden/>
              </w:rPr>
              <w:fldChar w:fldCharType="begin"/>
            </w:r>
            <w:r w:rsidR="003D1EB7">
              <w:rPr>
                <w:noProof/>
                <w:webHidden/>
              </w:rPr>
              <w:instrText xml:space="preserve"> PAGEREF _Toc482030325 \h </w:instrText>
            </w:r>
            <w:r w:rsidR="003D1EB7">
              <w:rPr>
                <w:noProof/>
                <w:webHidden/>
              </w:rPr>
            </w:r>
            <w:r w:rsidR="003D1EB7">
              <w:rPr>
                <w:noProof/>
                <w:webHidden/>
              </w:rPr>
              <w:fldChar w:fldCharType="separate"/>
            </w:r>
            <w:r w:rsidR="003D1EB7">
              <w:rPr>
                <w:noProof/>
                <w:webHidden/>
              </w:rPr>
              <w:t>4</w:t>
            </w:r>
            <w:r w:rsidR="003D1EB7">
              <w:rPr>
                <w:noProof/>
                <w:webHidden/>
              </w:rPr>
              <w:fldChar w:fldCharType="end"/>
            </w:r>
          </w:hyperlink>
        </w:p>
        <w:p w14:paraId="09CA2AF8" w14:textId="77777777" w:rsidR="003D1EB7" w:rsidRDefault="009E6849">
          <w:pPr>
            <w:pStyle w:val="TOC1"/>
            <w:rPr>
              <w:noProof/>
            </w:rPr>
          </w:pPr>
          <w:hyperlink w:anchor="_Toc482030326" w:history="1">
            <w:r w:rsidR="003D1EB7" w:rsidRPr="001F7FE2">
              <w:rPr>
                <w:rStyle w:val="Hyperlink"/>
                <w:rFonts w:cs="Arial"/>
                <w:noProof/>
              </w:rPr>
              <w:t>How to generate e-Letter?</w:t>
            </w:r>
            <w:r w:rsidR="003D1EB7">
              <w:rPr>
                <w:noProof/>
                <w:webHidden/>
              </w:rPr>
              <w:tab/>
            </w:r>
            <w:r w:rsidR="003D1EB7">
              <w:rPr>
                <w:noProof/>
                <w:webHidden/>
              </w:rPr>
              <w:fldChar w:fldCharType="begin"/>
            </w:r>
            <w:r w:rsidR="003D1EB7">
              <w:rPr>
                <w:noProof/>
                <w:webHidden/>
              </w:rPr>
              <w:instrText xml:space="preserve"> PAGEREF _Toc482030326 \h </w:instrText>
            </w:r>
            <w:r w:rsidR="003D1EB7">
              <w:rPr>
                <w:noProof/>
                <w:webHidden/>
              </w:rPr>
            </w:r>
            <w:r w:rsidR="003D1EB7">
              <w:rPr>
                <w:noProof/>
                <w:webHidden/>
              </w:rPr>
              <w:fldChar w:fldCharType="separate"/>
            </w:r>
            <w:r w:rsidR="003D1EB7">
              <w:rPr>
                <w:noProof/>
                <w:webHidden/>
              </w:rPr>
              <w:t>5</w:t>
            </w:r>
            <w:r w:rsidR="003D1EB7">
              <w:rPr>
                <w:noProof/>
                <w:webHidden/>
              </w:rPr>
              <w:fldChar w:fldCharType="end"/>
            </w:r>
          </w:hyperlink>
        </w:p>
        <w:p w14:paraId="2BDF0F63" w14:textId="77777777" w:rsidR="003D1EB7" w:rsidRDefault="009E6849">
          <w:pPr>
            <w:pStyle w:val="TOC1"/>
            <w:rPr>
              <w:noProof/>
            </w:rPr>
          </w:pPr>
          <w:hyperlink w:anchor="_Toc482030327" w:history="1">
            <w:r w:rsidR="003D1EB7" w:rsidRPr="001F7FE2">
              <w:rPr>
                <w:rStyle w:val="Hyperlink"/>
                <w:rFonts w:cs="Arial"/>
                <w:noProof/>
              </w:rPr>
              <w:t>How to review e-Letter as Admin?</w:t>
            </w:r>
            <w:r w:rsidR="003D1EB7">
              <w:rPr>
                <w:noProof/>
                <w:webHidden/>
              </w:rPr>
              <w:tab/>
            </w:r>
            <w:r w:rsidR="003D1EB7">
              <w:rPr>
                <w:noProof/>
                <w:webHidden/>
              </w:rPr>
              <w:fldChar w:fldCharType="begin"/>
            </w:r>
            <w:r w:rsidR="003D1EB7">
              <w:rPr>
                <w:noProof/>
                <w:webHidden/>
              </w:rPr>
              <w:instrText xml:space="preserve"> PAGEREF _Toc482030327 \h </w:instrText>
            </w:r>
            <w:r w:rsidR="003D1EB7">
              <w:rPr>
                <w:noProof/>
                <w:webHidden/>
              </w:rPr>
            </w:r>
            <w:r w:rsidR="003D1EB7">
              <w:rPr>
                <w:noProof/>
                <w:webHidden/>
              </w:rPr>
              <w:fldChar w:fldCharType="separate"/>
            </w:r>
            <w:r w:rsidR="003D1EB7">
              <w:rPr>
                <w:noProof/>
                <w:webHidden/>
              </w:rPr>
              <w:t>7</w:t>
            </w:r>
            <w:r w:rsidR="003D1EB7">
              <w:rPr>
                <w:noProof/>
                <w:webHidden/>
              </w:rPr>
              <w:fldChar w:fldCharType="end"/>
            </w:r>
          </w:hyperlink>
        </w:p>
        <w:p w14:paraId="275E11A6" w14:textId="77777777" w:rsidR="003D1EB7" w:rsidRDefault="009E6849">
          <w:pPr>
            <w:pStyle w:val="TOC1"/>
            <w:rPr>
              <w:noProof/>
            </w:rPr>
          </w:pPr>
          <w:hyperlink w:anchor="_Toc482030328" w:history="1">
            <w:r w:rsidR="003D1EB7" w:rsidRPr="001F7FE2">
              <w:rPr>
                <w:rStyle w:val="Hyperlink"/>
                <w:rFonts w:cs="Arial"/>
                <w:noProof/>
              </w:rPr>
              <w:t>How to verify unprocessed data before processing?</w:t>
            </w:r>
            <w:r w:rsidR="003D1EB7">
              <w:rPr>
                <w:noProof/>
                <w:webHidden/>
              </w:rPr>
              <w:tab/>
            </w:r>
            <w:r w:rsidR="003D1EB7">
              <w:rPr>
                <w:noProof/>
                <w:webHidden/>
              </w:rPr>
              <w:fldChar w:fldCharType="begin"/>
            </w:r>
            <w:r w:rsidR="003D1EB7">
              <w:rPr>
                <w:noProof/>
                <w:webHidden/>
              </w:rPr>
              <w:instrText xml:space="preserve"> PAGEREF _Toc482030328 \h </w:instrText>
            </w:r>
            <w:r w:rsidR="003D1EB7">
              <w:rPr>
                <w:noProof/>
                <w:webHidden/>
              </w:rPr>
            </w:r>
            <w:r w:rsidR="003D1EB7">
              <w:rPr>
                <w:noProof/>
                <w:webHidden/>
              </w:rPr>
              <w:fldChar w:fldCharType="separate"/>
            </w:r>
            <w:r w:rsidR="003D1EB7">
              <w:rPr>
                <w:noProof/>
                <w:webHidden/>
              </w:rPr>
              <w:t>8</w:t>
            </w:r>
            <w:r w:rsidR="003D1EB7">
              <w:rPr>
                <w:noProof/>
                <w:webHidden/>
              </w:rPr>
              <w:fldChar w:fldCharType="end"/>
            </w:r>
          </w:hyperlink>
        </w:p>
        <w:p w14:paraId="5ED7C81F" w14:textId="77777777" w:rsidR="003D1EB7" w:rsidRDefault="009E6849">
          <w:pPr>
            <w:pStyle w:val="TOC1"/>
            <w:rPr>
              <w:noProof/>
            </w:rPr>
          </w:pPr>
          <w:hyperlink w:anchor="_Toc482030329" w:history="1">
            <w:r w:rsidR="003D1EB7" w:rsidRPr="001F7FE2">
              <w:rPr>
                <w:rStyle w:val="Hyperlink"/>
                <w:rFonts w:cs="Arial"/>
                <w:noProof/>
              </w:rPr>
              <w:t>How to change compensation retrieval as of date in the e-letter query?</w:t>
            </w:r>
            <w:r w:rsidR="003D1EB7">
              <w:rPr>
                <w:noProof/>
                <w:webHidden/>
              </w:rPr>
              <w:tab/>
            </w:r>
            <w:r w:rsidR="003D1EB7">
              <w:rPr>
                <w:noProof/>
                <w:webHidden/>
              </w:rPr>
              <w:fldChar w:fldCharType="begin"/>
            </w:r>
            <w:r w:rsidR="003D1EB7">
              <w:rPr>
                <w:noProof/>
                <w:webHidden/>
              </w:rPr>
              <w:instrText xml:space="preserve"> PAGEREF _Toc482030329 \h </w:instrText>
            </w:r>
            <w:r w:rsidR="003D1EB7">
              <w:rPr>
                <w:noProof/>
                <w:webHidden/>
              </w:rPr>
            </w:r>
            <w:r w:rsidR="003D1EB7">
              <w:rPr>
                <w:noProof/>
                <w:webHidden/>
              </w:rPr>
              <w:fldChar w:fldCharType="separate"/>
            </w:r>
            <w:r w:rsidR="003D1EB7">
              <w:rPr>
                <w:noProof/>
                <w:webHidden/>
              </w:rPr>
              <w:t>9</w:t>
            </w:r>
            <w:r w:rsidR="003D1EB7">
              <w:rPr>
                <w:noProof/>
                <w:webHidden/>
              </w:rPr>
              <w:fldChar w:fldCharType="end"/>
            </w:r>
          </w:hyperlink>
        </w:p>
        <w:p w14:paraId="56A79845" w14:textId="77777777" w:rsidR="003B21FC" w:rsidRPr="003875BD" w:rsidRDefault="003B21FC" w:rsidP="003875BD">
          <w:r w:rsidRPr="005B7993">
            <w:rPr>
              <w:bCs/>
              <w:noProof/>
            </w:rPr>
            <w:fldChar w:fldCharType="end"/>
          </w:r>
        </w:p>
      </w:sdtContent>
    </w:sdt>
    <w:p w14:paraId="56A79846" w14:textId="77777777" w:rsidR="003B21FC" w:rsidRDefault="003B21FC" w:rsidP="003B21FC">
      <w:pPr>
        <w:rPr>
          <w:rFonts w:eastAsiaTheme="majorEastAsia"/>
          <w:sz w:val="28"/>
        </w:rPr>
      </w:pPr>
      <w:r>
        <w:br w:type="page"/>
      </w:r>
    </w:p>
    <w:p w14:paraId="56A79847" w14:textId="78CA9F66" w:rsidR="00E73335" w:rsidRDefault="00F97F17" w:rsidP="00971DB4">
      <w:pPr>
        <w:pStyle w:val="Heading1"/>
        <w:rPr>
          <w:rFonts w:asciiTheme="minorHAnsi" w:hAnsiTheme="minorHAnsi" w:cs="Arial"/>
          <w:color w:val="auto"/>
          <w:szCs w:val="22"/>
        </w:rPr>
      </w:pPr>
      <w:bookmarkStart w:id="0" w:name="_Toc482030324"/>
      <w:r w:rsidRPr="00431DE0">
        <w:rPr>
          <w:rFonts w:asciiTheme="minorHAnsi" w:hAnsiTheme="minorHAnsi" w:cs="Arial"/>
          <w:color w:val="auto"/>
          <w:szCs w:val="22"/>
        </w:rPr>
        <w:lastRenderedPageBreak/>
        <w:t xml:space="preserve">How to </w:t>
      </w:r>
      <w:r w:rsidR="00EF53A5">
        <w:rPr>
          <w:rFonts w:asciiTheme="minorHAnsi" w:hAnsiTheme="minorHAnsi" w:cs="Arial"/>
          <w:color w:val="auto"/>
          <w:szCs w:val="22"/>
        </w:rPr>
        <w:t xml:space="preserve">update </w:t>
      </w:r>
      <w:r w:rsidR="00194BA7">
        <w:rPr>
          <w:rFonts w:asciiTheme="minorHAnsi" w:hAnsiTheme="minorHAnsi" w:cs="Arial"/>
          <w:color w:val="auto"/>
          <w:szCs w:val="22"/>
        </w:rPr>
        <w:t xml:space="preserve">RTF </w:t>
      </w:r>
      <w:r w:rsidR="00EF53A5">
        <w:rPr>
          <w:rFonts w:asciiTheme="minorHAnsi" w:hAnsiTheme="minorHAnsi" w:cs="Arial"/>
          <w:color w:val="auto"/>
          <w:szCs w:val="22"/>
        </w:rPr>
        <w:t>Template</w:t>
      </w:r>
      <w:r w:rsidR="005D1A98">
        <w:rPr>
          <w:rFonts w:asciiTheme="minorHAnsi" w:hAnsiTheme="minorHAnsi" w:cs="Arial"/>
          <w:color w:val="auto"/>
          <w:szCs w:val="22"/>
        </w:rPr>
        <w:t>?</w:t>
      </w:r>
      <w:bookmarkEnd w:id="0"/>
    </w:p>
    <w:p w14:paraId="56A79848" w14:textId="77777777" w:rsidR="00B96CFB" w:rsidRPr="00B96CFB" w:rsidRDefault="00B96CFB" w:rsidP="00B96CFB"/>
    <w:p w14:paraId="55DC931A" w14:textId="3C1DDAEF" w:rsidR="00E65AA0" w:rsidRDefault="00270421" w:rsidP="00CF6226">
      <w:pPr>
        <w:spacing w:after="0" w:line="360" w:lineRule="auto"/>
        <w:rPr>
          <w:b/>
          <w:i/>
        </w:rPr>
      </w:pPr>
      <w:r>
        <w:t>Step 1</w:t>
      </w:r>
      <w:r w:rsidR="00F97F17" w:rsidRPr="00F97F17">
        <w:t xml:space="preserve">: </w:t>
      </w:r>
      <w:r w:rsidR="003A3D35">
        <w:tab/>
      </w:r>
      <w:r w:rsidR="003A3D35">
        <w:tab/>
      </w:r>
      <w:r w:rsidR="00E65AA0" w:rsidRPr="00F25287">
        <w:t>Click</w:t>
      </w:r>
      <w:r w:rsidR="00E65AA0" w:rsidRPr="00F97F17">
        <w:t xml:space="preserve"> </w:t>
      </w:r>
      <w:r w:rsidR="00E65AA0" w:rsidRPr="00915CC5">
        <w:rPr>
          <w:b/>
          <w:i/>
        </w:rPr>
        <w:t>Main Menu</w:t>
      </w:r>
      <w:r w:rsidR="00E65AA0">
        <w:t xml:space="preserve"> </w:t>
      </w:r>
      <w:r w:rsidR="00E65AA0" w:rsidRPr="00F97F17">
        <w:t xml:space="preserve">&gt; </w:t>
      </w:r>
      <w:r w:rsidR="00E65AA0">
        <w:rPr>
          <w:b/>
          <w:i/>
        </w:rPr>
        <w:t>Reporting Tools</w:t>
      </w:r>
      <w:r w:rsidR="00E65AA0">
        <w:t xml:space="preserve"> </w:t>
      </w:r>
      <w:r w:rsidR="00E65AA0" w:rsidRPr="00F97F17">
        <w:t xml:space="preserve">&gt; </w:t>
      </w:r>
      <w:r w:rsidR="00E65AA0">
        <w:rPr>
          <w:b/>
          <w:i/>
        </w:rPr>
        <w:t>BI Publisher &gt; Report Definition</w:t>
      </w:r>
    </w:p>
    <w:p w14:paraId="1DB40997" w14:textId="181EDB2F" w:rsidR="001613B8" w:rsidRDefault="00270421" w:rsidP="00E227DD">
      <w:pPr>
        <w:spacing w:after="0" w:line="360" w:lineRule="auto"/>
        <w:rPr>
          <w:b/>
        </w:rPr>
      </w:pPr>
      <w:r>
        <w:t>Step 2</w:t>
      </w:r>
      <w:r w:rsidR="001E7C68" w:rsidRPr="00F97F17">
        <w:t xml:space="preserve">: </w:t>
      </w:r>
      <w:r w:rsidR="001E7C68">
        <w:tab/>
      </w:r>
      <w:r w:rsidR="001E7C68">
        <w:tab/>
      </w:r>
      <w:r w:rsidR="001613B8">
        <w:t xml:space="preserve">Update individual employee e-letter template by searching for report name </w:t>
      </w:r>
      <w:r w:rsidR="001613B8" w:rsidRPr="00E95245">
        <w:rPr>
          <w:b/>
        </w:rPr>
        <w:t>RWS_EE_LTR</w:t>
      </w:r>
    </w:p>
    <w:p w14:paraId="55F7BC19" w14:textId="12B98505" w:rsidR="00E227DD" w:rsidRPr="00214B8B" w:rsidRDefault="00E227DD" w:rsidP="00E227DD">
      <w:pPr>
        <w:pStyle w:val="ListParagraph"/>
        <w:spacing w:line="360" w:lineRule="auto"/>
        <w:ind w:firstLine="720"/>
      </w:pPr>
      <w:r>
        <w:t xml:space="preserve">Update single e-letter template by searching for report name </w:t>
      </w:r>
      <w:r w:rsidRPr="00E95245">
        <w:rPr>
          <w:b/>
        </w:rPr>
        <w:t>RWS_EE_LTR3</w:t>
      </w:r>
    </w:p>
    <w:p w14:paraId="7F4A9535" w14:textId="09A934FD" w:rsidR="001E7C68" w:rsidRDefault="00214B8B" w:rsidP="00CF6226">
      <w:pPr>
        <w:spacing w:after="0" w:line="360" w:lineRule="auto"/>
        <w:rPr>
          <w:b/>
          <w:i/>
        </w:rPr>
      </w:pPr>
      <w:r>
        <w:rPr>
          <w:noProof/>
          <w:lang w:val="en-GB" w:eastAsia="zh-CN"/>
        </w:rPr>
        <w:drawing>
          <wp:inline distT="0" distB="0" distL="0" distR="0" wp14:anchorId="3B6291F2" wp14:editId="1C88B213">
            <wp:extent cx="6106795" cy="30746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6296" w14:textId="77777777" w:rsidR="00CF6226" w:rsidRDefault="00CF6226" w:rsidP="00CF6226">
      <w:pPr>
        <w:spacing w:after="0" w:line="360" w:lineRule="auto"/>
      </w:pPr>
    </w:p>
    <w:p w14:paraId="62369835" w14:textId="192EAD03" w:rsidR="00B11E73" w:rsidRDefault="00C25171" w:rsidP="00B11E73">
      <w:pPr>
        <w:spacing w:after="0" w:line="360" w:lineRule="auto"/>
      </w:pPr>
      <w:r>
        <w:t>Step 3</w:t>
      </w:r>
      <w:r w:rsidR="00B11E73" w:rsidRPr="00F97F17">
        <w:t xml:space="preserve">: </w:t>
      </w:r>
      <w:r w:rsidR="00B11E73">
        <w:tab/>
      </w:r>
      <w:r w:rsidR="00B11E73">
        <w:tab/>
      </w:r>
      <w:r w:rsidR="007F170C">
        <w:t>Click on the specific report name and go to Template tab</w:t>
      </w:r>
      <w:r w:rsidR="000933D2">
        <w:t>. Click on the Correct History button.</w:t>
      </w:r>
    </w:p>
    <w:p w14:paraId="0411DCCC" w14:textId="54FDFF22" w:rsidR="002E099D" w:rsidRDefault="002E099D" w:rsidP="00B11E73">
      <w:pPr>
        <w:spacing w:after="0" w:line="360" w:lineRule="auto"/>
        <w:rPr>
          <w:b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2F318D40" wp14:editId="32DCA597">
            <wp:extent cx="6106795" cy="33635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758" w14:textId="77777777" w:rsidR="00E227DD" w:rsidRDefault="00E227DD" w:rsidP="00E227DD">
      <w:pPr>
        <w:pStyle w:val="ListParagraph"/>
        <w:spacing w:line="360" w:lineRule="auto"/>
      </w:pPr>
    </w:p>
    <w:p w14:paraId="6789F9E6" w14:textId="34DD21F5" w:rsidR="000A11FF" w:rsidRDefault="00C25171" w:rsidP="000A11FF">
      <w:pPr>
        <w:spacing w:after="0" w:line="360" w:lineRule="auto"/>
      </w:pPr>
      <w:r>
        <w:t>Step 4</w:t>
      </w:r>
      <w:r w:rsidR="000A11FF" w:rsidRPr="00F97F17">
        <w:t xml:space="preserve">: </w:t>
      </w:r>
      <w:r w:rsidR="000A11FF">
        <w:tab/>
      </w:r>
      <w:r w:rsidR="000A11FF">
        <w:tab/>
      </w:r>
      <w:r w:rsidR="00954A8B">
        <w:t>Add a new row with a new effective date at Template Files section. Click on the Upload button to upload your new/modified template file</w:t>
      </w:r>
    </w:p>
    <w:p w14:paraId="63FD5260" w14:textId="4F9EB910" w:rsidR="00954A8B" w:rsidRDefault="00CF4736" w:rsidP="000A11FF">
      <w:pPr>
        <w:spacing w:after="0" w:line="360" w:lineRule="auto"/>
      </w:pPr>
      <w:r>
        <w:rPr>
          <w:noProof/>
          <w:lang w:val="en-GB" w:eastAsia="zh-CN"/>
        </w:rPr>
        <w:drawing>
          <wp:inline distT="0" distB="0" distL="0" distR="0" wp14:anchorId="172E849D" wp14:editId="5269AD60">
            <wp:extent cx="6106795" cy="331597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3EA" w14:textId="77777777" w:rsidR="000A11FF" w:rsidRDefault="000A11FF" w:rsidP="00E227DD">
      <w:pPr>
        <w:pStyle w:val="ListParagraph"/>
        <w:spacing w:line="360" w:lineRule="auto"/>
      </w:pPr>
    </w:p>
    <w:p w14:paraId="05B6EDFA" w14:textId="356B789B" w:rsidR="004A2B18" w:rsidRDefault="00C25171" w:rsidP="004A2B18">
      <w:pPr>
        <w:spacing w:after="0" w:line="360" w:lineRule="auto"/>
      </w:pPr>
      <w:r>
        <w:lastRenderedPageBreak/>
        <w:t>Step 5</w:t>
      </w:r>
      <w:r w:rsidR="004A2B18" w:rsidRPr="00F97F17">
        <w:t xml:space="preserve">: </w:t>
      </w:r>
      <w:r w:rsidR="004A2B18">
        <w:tab/>
      </w:r>
      <w:r w:rsidR="004A2B18">
        <w:tab/>
      </w:r>
      <w:r w:rsidR="00DF58A4">
        <w:t>Set the status to Active</w:t>
      </w:r>
      <w:r w:rsidR="008B1F99">
        <w:t xml:space="preserve"> and click the Save button</w:t>
      </w:r>
    </w:p>
    <w:p w14:paraId="5402AD15" w14:textId="3BE113A2" w:rsidR="004A2B18" w:rsidRDefault="008B1F99" w:rsidP="008B1F99">
      <w:pPr>
        <w:spacing w:line="360" w:lineRule="auto"/>
      </w:pPr>
      <w:r>
        <w:rPr>
          <w:noProof/>
          <w:lang w:val="en-GB" w:eastAsia="zh-CN"/>
        </w:rPr>
        <w:drawing>
          <wp:inline distT="0" distB="0" distL="0" distR="0" wp14:anchorId="44BB0DAF" wp14:editId="76011AB8">
            <wp:extent cx="6106795" cy="32473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984B" w14:textId="42968861" w:rsidR="000B4A86" w:rsidRDefault="000B4A86"/>
    <w:p w14:paraId="56A79858" w14:textId="0CBC3C29" w:rsidR="00F22CFD" w:rsidRPr="00F97F17" w:rsidRDefault="00F22CFD" w:rsidP="00015964">
      <w:pPr>
        <w:spacing w:after="0"/>
      </w:pPr>
    </w:p>
    <w:p w14:paraId="7D0E6FA3" w14:textId="07B09E18" w:rsidR="00E441CF" w:rsidRDefault="00E441CF" w:rsidP="00E441CF">
      <w:pPr>
        <w:pStyle w:val="Heading1"/>
        <w:rPr>
          <w:rFonts w:asciiTheme="minorHAnsi" w:hAnsiTheme="minorHAnsi" w:cs="Arial"/>
          <w:color w:val="auto"/>
          <w:szCs w:val="22"/>
        </w:rPr>
      </w:pPr>
      <w:bookmarkStart w:id="1" w:name="_Toc482030325"/>
      <w:r w:rsidRPr="00431DE0">
        <w:rPr>
          <w:rFonts w:asciiTheme="minorHAnsi" w:hAnsiTheme="minorHAnsi" w:cs="Arial"/>
          <w:color w:val="auto"/>
          <w:szCs w:val="22"/>
        </w:rPr>
        <w:t xml:space="preserve">How to </w:t>
      </w:r>
      <w:r w:rsidR="008B73A2">
        <w:rPr>
          <w:rFonts w:asciiTheme="minorHAnsi" w:hAnsiTheme="minorHAnsi" w:cs="Arial"/>
          <w:color w:val="auto"/>
          <w:szCs w:val="22"/>
        </w:rPr>
        <w:t>upload</w:t>
      </w:r>
      <w:r w:rsidR="003108EF">
        <w:rPr>
          <w:rFonts w:asciiTheme="minorHAnsi" w:hAnsiTheme="minorHAnsi" w:cs="Arial"/>
          <w:color w:val="auto"/>
          <w:szCs w:val="22"/>
        </w:rPr>
        <w:t xml:space="preserve"> </w:t>
      </w:r>
      <w:r>
        <w:rPr>
          <w:rFonts w:asciiTheme="minorHAnsi" w:hAnsiTheme="minorHAnsi" w:cs="Arial"/>
          <w:color w:val="auto"/>
          <w:szCs w:val="22"/>
        </w:rPr>
        <w:t>e-Letter data?</w:t>
      </w:r>
      <w:bookmarkEnd w:id="1"/>
    </w:p>
    <w:p w14:paraId="21174193" w14:textId="78CC35A6" w:rsidR="00981319" w:rsidRDefault="007473A2" w:rsidP="00981319">
      <w:pPr>
        <w:spacing w:after="0" w:line="360" w:lineRule="auto"/>
      </w:pPr>
      <w:r>
        <w:t>Step 1</w:t>
      </w:r>
      <w:r w:rsidR="00981319" w:rsidRPr="00F97F17">
        <w:t xml:space="preserve">: </w:t>
      </w:r>
      <w:r w:rsidR="00981319">
        <w:tab/>
      </w:r>
      <w:r w:rsidR="00981319">
        <w:tab/>
      </w:r>
      <w:r w:rsidR="00981319" w:rsidRPr="00F25287">
        <w:t>Click</w:t>
      </w:r>
      <w:r w:rsidR="00981319" w:rsidRPr="00F97F17">
        <w:t xml:space="preserve"> </w:t>
      </w:r>
      <w:r w:rsidR="00981319" w:rsidRPr="00915CC5">
        <w:rPr>
          <w:b/>
          <w:i/>
        </w:rPr>
        <w:t>Main Menu</w:t>
      </w:r>
      <w:r w:rsidR="00981319">
        <w:t xml:space="preserve"> </w:t>
      </w:r>
      <w:r w:rsidR="00981319" w:rsidRPr="00F97F17">
        <w:t xml:space="preserve">&gt; </w:t>
      </w:r>
      <w:r w:rsidR="00F27506">
        <w:rPr>
          <w:b/>
          <w:i/>
        </w:rPr>
        <w:t xml:space="preserve">Compensation </w:t>
      </w:r>
      <w:r w:rsidR="00981319" w:rsidRPr="00F97F17">
        <w:t xml:space="preserve">&gt; </w:t>
      </w:r>
      <w:r w:rsidR="00B566FE">
        <w:rPr>
          <w:b/>
          <w:i/>
        </w:rPr>
        <w:t xml:space="preserve">Compensation </w:t>
      </w:r>
      <w:r w:rsidR="00F27506">
        <w:rPr>
          <w:b/>
          <w:i/>
        </w:rPr>
        <w:t xml:space="preserve">Cycles </w:t>
      </w:r>
      <w:r w:rsidR="00F14D38">
        <w:rPr>
          <w:b/>
          <w:i/>
        </w:rPr>
        <w:t xml:space="preserve">&gt; RWS eLetter Process </w:t>
      </w:r>
      <w:r w:rsidR="00F27506">
        <w:rPr>
          <w:b/>
          <w:i/>
        </w:rPr>
        <w:t>&gt; Year End Exercise Data Upload</w:t>
      </w:r>
    </w:p>
    <w:p w14:paraId="55BBAF03" w14:textId="352799FD" w:rsidR="00295C6D" w:rsidRDefault="0029611A" w:rsidP="00E7012D">
      <w:pPr>
        <w:spacing w:after="0" w:line="360" w:lineRule="auto"/>
      </w:pPr>
      <w:r>
        <w:t>Step 2</w:t>
      </w:r>
      <w:r w:rsidRPr="00F97F17">
        <w:t xml:space="preserve">: </w:t>
      </w:r>
      <w:r>
        <w:tab/>
      </w:r>
      <w:r>
        <w:tab/>
        <w:t>Create new or reuse existing Run Control ID</w:t>
      </w:r>
    </w:p>
    <w:p w14:paraId="6FBF5996" w14:textId="73D851C7" w:rsidR="00C43245" w:rsidRDefault="00C43245" w:rsidP="00C43245">
      <w:pPr>
        <w:spacing w:after="0" w:line="360" w:lineRule="auto"/>
      </w:pPr>
      <w:r>
        <w:t xml:space="preserve">Step </w:t>
      </w:r>
      <w:r w:rsidR="00927AD3">
        <w:t>3</w:t>
      </w:r>
      <w:r w:rsidRPr="00F97F17">
        <w:t xml:space="preserve">: </w:t>
      </w:r>
      <w:r>
        <w:tab/>
      </w:r>
      <w:r>
        <w:tab/>
        <w:t xml:space="preserve">Click </w:t>
      </w:r>
      <w:ins w:id="2" w:author="Clarisse CHEONG Hui Yi" w:date="2017-05-30T11:10:00Z">
        <w:r w:rsidR="002511B5">
          <w:t>upload</w:t>
        </w:r>
      </w:ins>
      <w:bookmarkStart w:id="3" w:name="_GoBack"/>
      <w:bookmarkEnd w:id="3"/>
      <w:r w:rsidR="00106C11">
        <w:tab/>
      </w:r>
    </w:p>
    <w:p w14:paraId="27FA71B4" w14:textId="4DE8BF7C" w:rsidR="00B90DFC" w:rsidRPr="00470FD2" w:rsidRDefault="00B90DFC" w:rsidP="00C43245">
      <w:pPr>
        <w:spacing w:after="0" w:line="360" w:lineRule="auto"/>
        <w:rPr>
          <w:b/>
        </w:rPr>
      </w:pPr>
      <w:r w:rsidRPr="00470FD2">
        <w:rPr>
          <w:b/>
        </w:rPr>
        <w:t>*** Only CSV file format is supported</w:t>
      </w:r>
    </w:p>
    <w:p w14:paraId="1C35F643" w14:textId="6ECDC17F" w:rsidR="00295C6D" w:rsidRDefault="00C43245" w:rsidP="00971DB4">
      <w:pPr>
        <w:spacing w:after="120"/>
      </w:pPr>
      <w:r>
        <w:rPr>
          <w:noProof/>
          <w:lang w:val="en-GB" w:eastAsia="zh-CN"/>
        </w:rPr>
        <w:lastRenderedPageBreak/>
        <w:drawing>
          <wp:inline distT="0" distB="0" distL="0" distR="0" wp14:anchorId="66852A82" wp14:editId="2CC7D830">
            <wp:extent cx="6106795" cy="2548890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01E" w14:textId="77777777" w:rsidR="00427995" w:rsidRDefault="00427995" w:rsidP="00971DB4">
      <w:pPr>
        <w:spacing w:after="120"/>
      </w:pPr>
    </w:p>
    <w:p w14:paraId="2DDE4281" w14:textId="278609C4" w:rsidR="00427995" w:rsidRDefault="00927AD3" w:rsidP="00427995">
      <w:pPr>
        <w:spacing w:after="0" w:line="360" w:lineRule="auto"/>
      </w:pPr>
      <w:r>
        <w:t>Step 4</w:t>
      </w:r>
      <w:r w:rsidR="00427995" w:rsidRPr="00F97F17">
        <w:t xml:space="preserve">: </w:t>
      </w:r>
      <w:r w:rsidR="00427995">
        <w:tab/>
      </w:r>
      <w:r w:rsidR="00427995">
        <w:tab/>
        <w:t xml:space="preserve">Click the Run button and choose </w:t>
      </w:r>
      <w:r w:rsidR="00427995" w:rsidRPr="000D43C5">
        <w:rPr>
          <w:b/>
        </w:rPr>
        <w:t>RWS_YE_AE</w:t>
      </w:r>
      <w:r w:rsidR="00427995">
        <w:t xml:space="preserve"> process name. Click on</w:t>
      </w:r>
      <w:ins w:id="4" w:author="Clarisse CHEONG Hui Yi" w:date="2017-05-30T10:38:00Z">
        <w:r w:rsidR="00106C11">
          <w:t xml:space="preserve"> OK</w:t>
        </w:r>
      </w:ins>
      <w:r w:rsidR="00427995">
        <w:t xml:space="preserve"> to run</w:t>
      </w:r>
    </w:p>
    <w:p w14:paraId="13E5AA35" w14:textId="6B992497" w:rsidR="00427995" w:rsidRDefault="00427995" w:rsidP="00427995">
      <w:pPr>
        <w:spacing w:after="0" w:line="360" w:lineRule="auto"/>
      </w:pPr>
      <w:r>
        <w:rPr>
          <w:noProof/>
          <w:lang w:val="en-GB" w:eastAsia="zh-CN"/>
        </w:rPr>
        <w:drawing>
          <wp:inline distT="0" distB="0" distL="0" distR="0" wp14:anchorId="6D1DA638" wp14:editId="0BFA4FFB">
            <wp:extent cx="6106795" cy="243268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CE70" w14:textId="77777777" w:rsidR="00427995" w:rsidRDefault="00427995" w:rsidP="00971DB4">
      <w:pPr>
        <w:spacing w:after="120"/>
      </w:pPr>
    </w:p>
    <w:p w14:paraId="132290A8" w14:textId="03C09656" w:rsidR="00133A4D" w:rsidRDefault="00133A4D" w:rsidP="00133A4D">
      <w:pPr>
        <w:spacing w:after="0" w:line="360" w:lineRule="auto"/>
      </w:pPr>
      <w:r>
        <w:t xml:space="preserve">Step </w:t>
      </w:r>
      <w:r w:rsidR="007E0BF2">
        <w:t>5</w:t>
      </w:r>
      <w:r w:rsidRPr="00F97F17">
        <w:t xml:space="preserve">: </w:t>
      </w:r>
      <w:r>
        <w:tab/>
      </w:r>
      <w:r>
        <w:tab/>
        <w:t>Go to the process monitor to review the upload status</w:t>
      </w:r>
      <w:r w:rsidR="00185D35">
        <w:t>. Wait un</w:t>
      </w:r>
      <w:r w:rsidR="0025799B">
        <w:t>ti</w:t>
      </w:r>
      <w:r w:rsidR="00185D35">
        <w:t>l the process status is Success and distribution status is Posted</w:t>
      </w:r>
    </w:p>
    <w:p w14:paraId="5A7D473B" w14:textId="77777777" w:rsidR="00133A4D" w:rsidRDefault="00133A4D" w:rsidP="00971DB4">
      <w:pPr>
        <w:spacing w:after="120"/>
      </w:pPr>
    </w:p>
    <w:p w14:paraId="5D351898" w14:textId="6B290FCF" w:rsidR="00295C6D" w:rsidRDefault="00295C6D" w:rsidP="00295C6D">
      <w:pPr>
        <w:pStyle w:val="Heading1"/>
        <w:rPr>
          <w:rFonts w:asciiTheme="minorHAnsi" w:hAnsiTheme="minorHAnsi" w:cs="Arial"/>
          <w:color w:val="auto"/>
          <w:szCs w:val="22"/>
        </w:rPr>
      </w:pPr>
      <w:bookmarkStart w:id="5" w:name="_Toc482030326"/>
      <w:r w:rsidRPr="00431DE0">
        <w:rPr>
          <w:rFonts w:asciiTheme="minorHAnsi" w:hAnsiTheme="minorHAnsi" w:cs="Arial"/>
          <w:color w:val="auto"/>
          <w:szCs w:val="22"/>
        </w:rPr>
        <w:t xml:space="preserve">How to </w:t>
      </w:r>
      <w:r>
        <w:rPr>
          <w:rFonts w:asciiTheme="minorHAnsi" w:hAnsiTheme="minorHAnsi" w:cs="Arial"/>
          <w:color w:val="auto"/>
          <w:szCs w:val="22"/>
        </w:rPr>
        <w:t>generate</w:t>
      </w:r>
      <w:r w:rsidR="00F72C80">
        <w:rPr>
          <w:rFonts w:asciiTheme="minorHAnsi" w:hAnsiTheme="minorHAnsi" w:cs="Arial"/>
          <w:color w:val="auto"/>
          <w:szCs w:val="22"/>
        </w:rPr>
        <w:t xml:space="preserve"> </w:t>
      </w:r>
      <w:r>
        <w:rPr>
          <w:rFonts w:asciiTheme="minorHAnsi" w:hAnsiTheme="minorHAnsi" w:cs="Arial"/>
          <w:color w:val="auto"/>
          <w:szCs w:val="22"/>
        </w:rPr>
        <w:t>e-Letter?</w:t>
      </w:r>
      <w:bookmarkEnd w:id="5"/>
    </w:p>
    <w:p w14:paraId="33403C40" w14:textId="6DF1A961" w:rsidR="00F801B3" w:rsidRDefault="00F801B3" w:rsidP="00F801B3">
      <w:pPr>
        <w:spacing w:after="0" w:line="360" w:lineRule="auto"/>
        <w:rPr>
          <w:b/>
          <w:i/>
        </w:rPr>
      </w:pPr>
      <w:r>
        <w:t>Step 1</w:t>
      </w:r>
      <w:r w:rsidRPr="00F97F17">
        <w:t xml:space="preserve">: </w:t>
      </w:r>
      <w:r>
        <w:tab/>
      </w:r>
      <w:r>
        <w:tab/>
        <w:t>Before generat</w:t>
      </w:r>
      <w:ins w:id="6" w:author="Clarisse CHEONG Hui Yi" w:date="2017-05-30T10:40:00Z">
        <w:r w:rsidR="00106C11">
          <w:t>ing</w:t>
        </w:r>
      </w:ins>
      <w:del w:id="7" w:author="Clarisse CHEONG Hui Yi" w:date="2017-05-30T10:40:00Z">
        <w:r w:rsidDel="00106C11">
          <w:delText>e</w:delText>
        </w:r>
      </w:del>
      <w:r>
        <w:t xml:space="preserve"> any e-letters, please see the section on how to run a query to verify if there are any unprocessed data</w:t>
      </w:r>
    </w:p>
    <w:p w14:paraId="425442A2" w14:textId="31CBCA53" w:rsidR="00F801B3" w:rsidRDefault="00F801B3" w:rsidP="00F801B3">
      <w:pPr>
        <w:spacing w:after="0" w:line="360" w:lineRule="auto"/>
        <w:rPr>
          <w:b/>
        </w:rPr>
      </w:pPr>
      <w:r>
        <w:lastRenderedPageBreak/>
        <w:t>Step 2</w:t>
      </w:r>
      <w:r w:rsidRPr="00F97F17">
        <w:t xml:space="preserve">: </w:t>
      </w:r>
      <w:r>
        <w:tab/>
      </w:r>
      <w:r>
        <w:tab/>
      </w:r>
      <w:r w:rsidR="008B73A2">
        <w:t xml:space="preserve">Once verified, </w:t>
      </w:r>
      <w:r w:rsidR="00675EF7" w:rsidRPr="00F25287">
        <w:t>Click</w:t>
      </w:r>
      <w:r w:rsidR="00675EF7" w:rsidRPr="00F97F17">
        <w:t xml:space="preserve"> </w:t>
      </w:r>
      <w:r w:rsidR="00675EF7" w:rsidRPr="00915CC5">
        <w:rPr>
          <w:b/>
          <w:i/>
        </w:rPr>
        <w:t>Main Menu</w:t>
      </w:r>
      <w:r w:rsidR="00675EF7">
        <w:t xml:space="preserve"> </w:t>
      </w:r>
      <w:r w:rsidR="00675EF7" w:rsidRPr="00F97F17">
        <w:t xml:space="preserve">&gt; </w:t>
      </w:r>
      <w:r w:rsidR="00927EF9">
        <w:rPr>
          <w:b/>
          <w:i/>
        </w:rPr>
        <w:t>Compensation</w:t>
      </w:r>
      <w:r w:rsidR="00675EF7">
        <w:t xml:space="preserve"> </w:t>
      </w:r>
      <w:r w:rsidR="00675EF7" w:rsidRPr="00F97F17">
        <w:t xml:space="preserve">&gt; </w:t>
      </w:r>
      <w:r w:rsidR="00E33EC0">
        <w:rPr>
          <w:b/>
          <w:i/>
        </w:rPr>
        <w:t>Com</w:t>
      </w:r>
      <w:r w:rsidR="00675EF7">
        <w:rPr>
          <w:b/>
          <w:i/>
        </w:rPr>
        <w:t>p</w:t>
      </w:r>
      <w:r w:rsidR="00E33EC0">
        <w:rPr>
          <w:b/>
          <w:i/>
        </w:rPr>
        <w:t>en</w:t>
      </w:r>
      <w:r w:rsidR="00C70680">
        <w:rPr>
          <w:b/>
          <w:i/>
        </w:rPr>
        <w:t xml:space="preserve">sation </w:t>
      </w:r>
      <w:r w:rsidR="00675EF7">
        <w:rPr>
          <w:b/>
          <w:i/>
        </w:rPr>
        <w:t>Cycles &gt; RWS eLetter Process &gt; Generate &amp; Publish E-Letters</w:t>
      </w:r>
    </w:p>
    <w:p w14:paraId="035B6BEF" w14:textId="551080C4" w:rsidR="00D9465C" w:rsidRDefault="00D9465C" w:rsidP="00D9465C">
      <w:pPr>
        <w:spacing w:after="0" w:line="360" w:lineRule="auto"/>
        <w:rPr>
          <w:b/>
          <w:i/>
        </w:rPr>
      </w:pPr>
      <w:r>
        <w:t>Step 3</w:t>
      </w:r>
      <w:r w:rsidRPr="00F97F17">
        <w:t xml:space="preserve">: </w:t>
      </w:r>
      <w:r>
        <w:tab/>
      </w:r>
      <w:r>
        <w:tab/>
      </w:r>
      <w:r w:rsidR="00E7012D">
        <w:t>Create new or reuse existing Run Control ID</w:t>
      </w:r>
    </w:p>
    <w:p w14:paraId="2207EAE8" w14:textId="2E07AAB2" w:rsidR="00494956" w:rsidRDefault="00494956" w:rsidP="00494956">
      <w:pPr>
        <w:spacing w:after="0" w:line="360" w:lineRule="auto"/>
      </w:pPr>
      <w:r>
        <w:t>Step 4</w:t>
      </w:r>
      <w:r w:rsidRPr="00F97F17">
        <w:t xml:space="preserve">: </w:t>
      </w:r>
      <w:r>
        <w:tab/>
      </w:r>
      <w:r>
        <w:tab/>
      </w:r>
      <w:r w:rsidR="00217D51">
        <w:t>Check Generate letters for all employees if you intend to generate for everyone OR</w:t>
      </w:r>
    </w:p>
    <w:p w14:paraId="199FCD0C" w14:textId="772C2F2D" w:rsidR="00217D51" w:rsidRDefault="00217D51" w:rsidP="00494956">
      <w:pPr>
        <w:spacing w:after="0" w:line="360" w:lineRule="auto"/>
        <w:rPr>
          <w:b/>
          <w:i/>
        </w:rPr>
      </w:pPr>
      <w:r>
        <w:tab/>
      </w:r>
      <w:r>
        <w:tab/>
        <w:t>Select any of the criteria if you wish to generate only for a group of employees</w:t>
      </w:r>
    </w:p>
    <w:p w14:paraId="485EEAA0" w14:textId="6E098FCA" w:rsidR="00226C44" w:rsidRDefault="008A5354" w:rsidP="00971DB4">
      <w:pPr>
        <w:spacing w:after="120"/>
      </w:pPr>
      <w:r>
        <w:rPr>
          <w:noProof/>
          <w:lang w:val="en-GB" w:eastAsia="zh-CN"/>
        </w:rPr>
        <w:drawing>
          <wp:inline distT="0" distB="0" distL="0" distR="0" wp14:anchorId="7FDE35E2" wp14:editId="5E394C1E">
            <wp:extent cx="6106795" cy="43249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0DC0" w14:textId="77777777" w:rsidR="00C52E2C" w:rsidRDefault="00C52E2C" w:rsidP="00971DB4">
      <w:pPr>
        <w:spacing w:after="120"/>
      </w:pPr>
    </w:p>
    <w:p w14:paraId="67785F0B" w14:textId="0B74E30C" w:rsidR="00C52E2C" w:rsidRDefault="00C52E2C" w:rsidP="00C52E2C">
      <w:pPr>
        <w:spacing w:after="0" w:line="360" w:lineRule="auto"/>
      </w:pPr>
      <w:commentRangeStart w:id="8"/>
      <w:r>
        <w:t>Step 5</w:t>
      </w:r>
      <w:r w:rsidRPr="00F97F17">
        <w:t xml:space="preserve">: </w:t>
      </w:r>
      <w:r>
        <w:tab/>
      </w:r>
      <w:r>
        <w:tab/>
        <w:t>Check Generate letters for all employees if you intend to generate for everyone OR</w:t>
      </w:r>
      <w:r w:rsidR="00F72151">
        <w:t xml:space="preserve"> select from the available criteria on the run control page</w:t>
      </w:r>
      <w:commentRangeEnd w:id="8"/>
      <w:r w:rsidR="00D70956">
        <w:rPr>
          <w:rStyle w:val="CommentReference"/>
        </w:rPr>
        <w:commentReference w:id="8"/>
      </w:r>
    </w:p>
    <w:p w14:paraId="34054CE9" w14:textId="077B1388" w:rsidR="00ED66AD" w:rsidRDefault="00ED66AD" w:rsidP="00C52E2C">
      <w:pPr>
        <w:spacing w:after="0" w:line="360" w:lineRule="auto"/>
      </w:pPr>
      <w:r>
        <w:t>Step 6</w:t>
      </w:r>
      <w:r w:rsidRPr="00F97F17">
        <w:t xml:space="preserve">: </w:t>
      </w:r>
      <w:r>
        <w:tab/>
      </w:r>
      <w:r>
        <w:tab/>
      </w:r>
      <w:r w:rsidR="009D478B">
        <w:t>Once the parameters are defined, click the Run button</w:t>
      </w:r>
    </w:p>
    <w:p w14:paraId="17A90D91" w14:textId="2E06023A" w:rsidR="009D478B" w:rsidRDefault="009D478B" w:rsidP="00C52E2C">
      <w:pPr>
        <w:spacing w:after="0" w:line="360" w:lineRule="auto"/>
      </w:pPr>
      <w:r>
        <w:t>Step 7</w:t>
      </w:r>
      <w:r w:rsidRPr="00F97F17">
        <w:t xml:space="preserve">: </w:t>
      </w:r>
      <w:r>
        <w:tab/>
      </w:r>
      <w:r>
        <w:tab/>
        <w:t>Ensure the process name</w:t>
      </w:r>
      <w:r w:rsidRPr="009D478B">
        <w:rPr>
          <w:b/>
        </w:rPr>
        <w:t xml:space="preserve"> </w:t>
      </w:r>
      <w:r w:rsidRPr="00374280">
        <w:rPr>
          <w:b/>
        </w:rPr>
        <w:t>RWS_EE_LTR</w:t>
      </w:r>
      <w:r>
        <w:t xml:space="preserve"> is checked and click OK button</w:t>
      </w:r>
    </w:p>
    <w:p w14:paraId="5DCE354C" w14:textId="526B1C8F" w:rsidR="00C52E2C" w:rsidRDefault="00F72151" w:rsidP="00971DB4">
      <w:pPr>
        <w:spacing w:after="120"/>
      </w:pPr>
      <w:r>
        <w:rPr>
          <w:noProof/>
          <w:lang w:val="en-GB" w:eastAsia="zh-CN"/>
        </w:rPr>
        <w:lastRenderedPageBreak/>
        <w:drawing>
          <wp:inline distT="0" distB="0" distL="0" distR="0" wp14:anchorId="72337429" wp14:editId="6D96BB7F">
            <wp:extent cx="6106795" cy="2562225"/>
            <wp:effectExtent l="0" t="0" r="825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1A3" w14:textId="513FCE4B" w:rsidR="00B76202" w:rsidRPr="00407911" w:rsidRDefault="00B76202" w:rsidP="00407911">
      <w:pPr>
        <w:spacing w:after="0" w:line="360" w:lineRule="auto"/>
      </w:pPr>
      <w:r>
        <w:t>Step 8</w:t>
      </w:r>
      <w:r w:rsidRPr="00F97F17">
        <w:t xml:space="preserve">: </w:t>
      </w:r>
      <w:r>
        <w:tab/>
      </w:r>
      <w:r>
        <w:tab/>
        <w:t>Go to the process monitor to review the upload status. Wait un</w:t>
      </w:r>
      <w:r w:rsidR="00644D87">
        <w:t>til</w:t>
      </w:r>
      <w:r>
        <w:t xml:space="preserve"> the process status is Success and distribution status is Posted</w:t>
      </w:r>
    </w:p>
    <w:p w14:paraId="7C5BCEFE" w14:textId="38135F81" w:rsidR="00226C44" w:rsidRDefault="00226C44" w:rsidP="00226C44">
      <w:pPr>
        <w:pStyle w:val="Heading1"/>
        <w:rPr>
          <w:rFonts w:asciiTheme="minorHAnsi" w:hAnsiTheme="minorHAnsi" w:cs="Arial"/>
          <w:color w:val="auto"/>
          <w:szCs w:val="22"/>
        </w:rPr>
      </w:pPr>
      <w:bookmarkStart w:id="9" w:name="_Toc482030327"/>
      <w:r w:rsidRPr="00431DE0">
        <w:rPr>
          <w:rFonts w:asciiTheme="minorHAnsi" w:hAnsiTheme="minorHAnsi" w:cs="Arial"/>
          <w:color w:val="auto"/>
          <w:szCs w:val="22"/>
        </w:rPr>
        <w:t xml:space="preserve">How to </w:t>
      </w:r>
      <w:r>
        <w:rPr>
          <w:rFonts w:asciiTheme="minorHAnsi" w:hAnsiTheme="minorHAnsi" w:cs="Arial"/>
          <w:color w:val="auto"/>
          <w:szCs w:val="22"/>
        </w:rPr>
        <w:t>review</w:t>
      </w:r>
      <w:r w:rsidR="003108EF">
        <w:rPr>
          <w:rFonts w:asciiTheme="minorHAnsi" w:hAnsiTheme="minorHAnsi" w:cs="Arial"/>
          <w:color w:val="auto"/>
          <w:szCs w:val="22"/>
        </w:rPr>
        <w:t xml:space="preserve"> </w:t>
      </w:r>
      <w:r>
        <w:rPr>
          <w:rFonts w:asciiTheme="minorHAnsi" w:hAnsiTheme="minorHAnsi" w:cs="Arial"/>
          <w:color w:val="auto"/>
          <w:szCs w:val="22"/>
        </w:rPr>
        <w:t>e-Letter as Admin?</w:t>
      </w:r>
      <w:bookmarkEnd w:id="9"/>
    </w:p>
    <w:p w14:paraId="473C2090" w14:textId="6A0D7263" w:rsidR="004D6140" w:rsidRDefault="004D6140" w:rsidP="004D6140">
      <w:pPr>
        <w:spacing w:after="0" w:line="360" w:lineRule="auto"/>
        <w:rPr>
          <w:b/>
          <w:i/>
        </w:rPr>
      </w:pPr>
      <w:r>
        <w:t>Step 1</w:t>
      </w:r>
      <w:r w:rsidRPr="00F97F17">
        <w:t xml:space="preserve">: </w:t>
      </w:r>
      <w:r>
        <w:tab/>
      </w:r>
      <w:r>
        <w:tab/>
      </w:r>
      <w:r w:rsidRPr="00F25287">
        <w:t>Click</w:t>
      </w:r>
      <w:r w:rsidRPr="00F97F17">
        <w:t xml:space="preserve"> </w:t>
      </w:r>
      <w:r w:rsidRPr="00915CC5">
        <w:rPr>
          <w:b/>
          <w:i/>
        </w:rPr>
        <w:t>Main Menu</w:t>
      </w:r>
      <w:r>
        <w:t xml:space="preserve"> </w:t>
      </w:r>
      <w:r w:rsidRPr="00F97F17">
        <w:t xml:space="preserve">&gt; </w:t>
      </w:r>
      <w:r>
        <w:rPr>
          <w:b/>
          <w:i/>
        </w:rPr>
        <w:t>Compensation</w:t>
      </w:r>
      <w:r>
        <w:t xml:space="preserve"> </w:t>
      </w:r>
      <w:r w:rsidRPr="00F97F17">
        <w:t xml:space="preserve">&gt; </w:t>
      </w:r>
      <w:r>
        <w:rPr>
          <w:b/>
          <w:i/>
        </w:rPr>
        <w:t>Compensation Cycles &gt; RWS eLetter Process &gt; Review Employee E-Letters</w:t>
      </w:r>
    </w:p>
    <w:p w14:paraId="536E00C4" w14:textId="713C44C6" w:rsidR="000F516A" w:rsidRDefault="00C25DF5" w:rsidP="000F516A">
      <w:pPr>
        <w:spacing w:after="0" w:line="360" w:lineRule="auto"/>
      </w:pPr>
      <w:r>
        <w:t>Step 2</w:t>
      </w:r>
      <w:r w:rsidR="000F516A" w:rsidRPr="00F97F17">
        <w:t xml:space="preserve">: </w:t>
      </w:r>
      <w:r w:rsidR="000F516A">
        <w:tab/>
      </w:r>
      <w:r w:rsidR="000F516A">
        <w:tab/>
        <w:t>Click on the Correct History if you need to update the ESS status</w:t>
      </w:r>
    </w:p>
    <w:p w14:paraId="6BB43CAE" w14:textId="6A0BA059" w:rsidR="00A60FC7" w:rsidRDefault="00A60FC7" w:rsidP="000F516A">
      <w:pPr>
        <w:spacing w:after="0" w:line="360" w:lineRule="auto"/>
      </w:pPr>
      <w:r>
        <w:t>Step 3</w:t>
      </w:r>
      <w:r w:rsidRPr="00F97F17">
        <w:t xml:space="preserve">: </w:t>
      </w:r>
      <w:r>
        <w:tab/>
      </w:r>
      <w:r>
        <w:tab/>
      </w:r>
      <w:r w:rsidR="00A335E3">
        <w:t>Select an option from the Filter By drop down list then click on Select with Matching Criteria button. If Publish Date is selected, all e-letters published on a specific date will be returned. If Employee ID is selected, all e-letters belong to an employee is returned</w:t>
      </w:r>
    </w:p>
    <w:p w14:paraId="7C88E268" w14:textId="53230B14" w:rsidR="00A60FC7" w:rsidRDefault="00A60FC7" w:rsidP="000F516A">
      <w:pPr>
        <w:spacing w:after="0" w:line="360" w:lineRule="auto"/>
        <w:rPr>
          <w:b/>
          <w:i/>
        </w:rPr>
      </w:pPr>
      <w:r>
        <w:rPr>
          <w:noProof/>
          <w:lang w:val="en-GB" w:eastAsia="zh-CN"/>
        </w:rPr>
        <w:drawing>
          <wp:inline distT="0" distB="0" distL="0" distR="0" wp14:anchorId="026CE140" wp14:editId="2B1CB50F">
            <wp:extent cx="6106795" cy="2418715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5B59" w14:textId="2B0343CC" w:rsidR="000F516A" w:rsidRDefault="00322996" w:rsidP="004D6140">
      <w:pPr>
        <w:spacing w:after="0" w:line="360" w:lineRule="auto"/>
        <w:rPr>
          <w:b/>
          <w:i/>
        </w:rPr>
      </w:pPr>
      <w:r>
        <w:lastRenderedPageBreak/>
        <w:t>Step 4</w:t>
      </w:r>
      <w:r w:rsidRPr="00F97F17">
        <w:t xml:space="preserve">: </w:t>
      </w:r>
      <w:r>
        <w:tab/>
      </w:r>
      <w:r>
        <w:tab/>
        <w:t xml:space="preserve">Select an </w:t>
      </w:r>
      <w:r w:rsidR="00FC57FE">
        <w:t>option from the ESS S</w:t>
      </w:r>
      <w:r w:rsidR="005D3A8E">
        <w:t>tatus drop down list to control the visibility of the e-letter</w:t>
      </w:r>
    </w:p>
    <w:p w14:paraId="0E9F0203" w14:textId="393BC54F" w:rsidR="00A64F4A" w:rsidRDefault="00FC57FE" w:rsidP="00971DB4">
      <w:pPr>
        <w:spacing w:after="120"/>
      </w:pPr>
      <w:r>
        <w:rPr>
          <w:noProof/>
          <w:lang w:val="en-GB" w:eastAsia="zh-CN"/>
        </w:rPr>
        <w:drawing>
          <wp:inline distT="0" distB="0" distL="0" distR="0" wp14:anchorId="450D2E35" wp14:editId="0DAC492A">
            <wp:extent cx="6106795" cy="2513965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3267" w14:textId="77777777" w:rsidR="00FC57FE" w:rsidRDefault="00FC57FE" w:rsidP="00971DB4">
      <w:pPr>
        <w:spacing w:after="120"/>
      </w:pPr>
    </w:p>
    <w:p w14:paraId="051CD687" w14:textId="46F07B67" w:rsidR="00A64F4A" w:rsidRDefault="00A64F4A" w:rsidP="00A64F4A">
      <w:pPr>
        <w:pStyle w:val="Heading1"/>
        <w:rPr>
          <w:rFonts w:asciiTheme="minorHAnsi" w:hAnsiTheme="minorHAnsi" w:cs="Arial"/>
          <w:color w:val="auto"/>
          <w:szCs w:val="22"/>
        </w:rPr>
      </w:pPr>
      <w:bookmarkStart w:id="10" w:name="_Toc482030328"/>
      <w:r w:rsidRPr="00431DE0">
        <w:rPr>
          <w:rFonts w:asciiTheme="minorHAnsi" w:hAnsiTheme="minorHAnsi" w:cs="Arial"/>
          <w:color w:val="auto"/>
          <w:szCs w:val="22"/>
        </w:rPr>
        <w:t xml:space="preserve">How to </w:t>
      </w:r>
      <w:r>
        <w:rPr>
          <w:rFonts w:asciiTheme="minorHAnsi" w:hAnsiTheme="minorHAnsi" w:cs="Arial"/>
          <w:color w:val="auto"/>
          <w:szCs w:val="22"/>
        </w:rPr>
        <w:t xml:space="preserve">verify </w:t>
      </w:r>
      <w:r w:rsidR="00875A6A">
        <w:rPr>
          <w:rFonts w:asciiTheme="minorHAnsi" w:hAnsiTheme="minorHAnsi" w:cs="Arial"/>
          <w:color w:val="auto"/>
          <w:szCs w:val="22"/>
        </w:rPr>
        <w:t>unprocessed</w:t>
      </w:r>
      <w:r>
        <w:rPr>
          <w:rFonts w:asciiTheme="minorHAnsi" w:hAnsiTheme="minorHAnsi" w:cs="Arial"/>
          <w:color w:val="auto"/>
          <w:szCs w:val="22"/>
        </w:rPr>
        <w:t xml:space="preserve"> data before processing?</w:t>
      </w:r>
      <w:bookmarkEnd w:id="10"/>
    </w:p>
    <w:p w14:paraId="595D112A" w14:textId="62ED5B17" w:rsidR="00141F9B" w:rsidRDefault="00C1497E" w:rsidP="00C1497E">
      <w:pPr>
        <w:spacing w:after="0" w:line="360" w:lineRule="auto"/>
        <w:rPr>
          <w:b/>
          <w:i/>
        </w:rPr>
      </w:pPr>
      <w:r>
        <w:t>Step 1</w:t>
      </w:r>
      <w:r w:rsidRPr="00F97F17">
        <w:t xml:space="preserve">: </w:t>
      </w:r>
      <w:r>
        <w:tab/>
      </w:r>
      <w:r>
        <w:tab/>
      </w:r>
      <w:r w:rsidRPr="00F25287">
        <w:t>Click</w:t>
      </w:r>
      <w:r w:rsidRPr="00F97F17">
        <w:t xml:space="preserve"> </w:t>
      </w:r>
      <w:r w:rsidRPr="00915CC5">
        <w:rPr>
          <w:b/>
          <w:i/>
        </w:rPr>
        <w:t>Main Menu</w:t>
      </w:r>
      <w:r>
        <w:t xml:space="preserve"> </w:t>
      </w:r>
      <w:r w:rsidRPr="00F97F17">
        <w:t xml:space="preserve">&gt; </w:t>
      </w:r>
      <w:r>
        <w:rPr>
          <w:b/>
          <w:i/>
        </w:rPr>
        <w:t xml:space="preserve">Reporting Tools </w:t>
      </w:r>
      <w:r w:rsidRPr="00F97F17">
        <w:t xml:space="preserve">&gt; </w:t>
      </w:r>
      <w:r>
        <w:rPr>
          <w:b/>
          <w:i/>
        </w:rPr>
        <w:t>Query &gt; Query Manager</w:t>
      </w:r>
      <w:r w:rsidR="001D1785">
        <w:rPr>
          <w:b/>
          <w:i/>
        </w:rPr>
        <w:t xml:space="preserve"> or Query Viewer</w:t>
      </w:r>
    </w:p>
    <w:p w14:paraId="5AA33267" w14:textId="29DFCD20" w:rsidR="00141F9B" w:rsidRPr="00141F9B" w:rsidRDefault="00141F9B" w:rsidP="00141F9B">
      <w:pPr>
        <w:spacing w:after="0" w:line="360" w:lineRule="auto"/>
      </w:pPr>
      <w:r>
        <w:t>Step 2</w:t>
      </w:r>
      <w:r w:rsidRPr="00F97F17">
        <w:t xml:space="preserve">: </w:t>
      </w:r>
      <w:r>
        <w:tab/>
      </w:r>
      <w:r>
        <w:tab/>
        <w:t xml:space="preserve">Search for query name </w:t>
      </w:r>
      <w:r w:rsidR="00502210" w:rsidRPr="00502210">
        <w:rPr>
          <w:b/>
        </w:rPr>
        <w:t xml:space="preserve">RWS_YEE_DATA </w:t>
      </w:r>
      <w:r>
        <w:t>and click Run to Excel link</w:t>
      </w:r>
    </w:p>
    <w:p w14:paraId="502AD259" w14:textId="7FEC8597" w:rsidR="00C1497E" w:rsidRPr="0093596E" w:rsidRDefault="00843236" w:rsidP="0093596E">
      <w:r>
        <w:rPr>
          <w:noProof/>
          <w:lang w:val="en-GB" w:eastAsia="zh-CN"/>
        </w:rPr>
        <w:drawing>
          <wp:inline distT="0" distB="0" distL="0" distR="0" wp14:anchorId="2FCDED7D" wp14:editId="278044D8">
            <wp:extent cx="6106795" cy="17545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119" w14:textId="77777777" w:rsidR="00141F9B" w:rsidRDefault="00141F9B" w:rsidP="00971DB4">
      <w:pPr>
        <w:spacing w:after="120"/>
      </w:pPr>
    </w:p>
    <w:p w14:paraId="504C5637" w14:textId="18C13747" w:rsidR="00141F9B" w:rsidRDefault="00141F9B" w:rsidP="00141F9B">
      <w:pPr>
        <w:spacing w:after="0" w:line="360" w:lineRule="auto"/>
      </w:pPr>
      <w:r>
        <w:t>Step 3</w:t>
      </w:r>
      <w:r w:rsidRPr="00F97F17">
        <w:t xml:space="preserve">: </w:t>
      </w:r>
      <w:r>
        <w:tab/>
      </w:r>
      <w:r>
        <w:tab/>
      </w:r>
      <w:r w:rsidR="00874404">
        <w:t>Verify</w:t>
      </w:r>
      <w:r w:rsidR="001C2DD8">
        <w:t xml:space="preserve"> if</w:t>
      </w:r>
      <w:r>
        <w:t xml:space="preserve"> the count is 0</w:t>
      </w:r>
      <w:r w:rsidR="001C2DD8">
        <w:t xml:space="preserve"> to ensure all records from previous </w:t>
      </w:r>
      <w:r w:rsidR="00942E55">
        <w:t>exercise are processed properly</w:t>
      </w:r>
    </w:p>
    <w:p w14:paraId="256698B5" w14:textId="77777777" w:rsidR="00EB419C" w:rsidRDefault="00141F9B" w:rsidP="00971DB4">
      <w:pPr>
        <w:spacing w:after="120"/>
      </w:pPr>
      <w:r>
        <w:rPr>
          <w:noProof/>
          <w:lang w:val="en-GB" w:eastAsia="zh-CN"/>
        </w:rPr>
        <w:lastRenderedPageBreak/>
        <w:drawing>
          <wp:inline distT="0" distB="0" distL="0" distR="0" wp14:anchorId="7C4CFA61" wp14:editId="16EEB6DA">
            <wp:extent cx="6106795" cy="22955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C01" w14:textId="77777777" w:rsidR="00EB419C" w:rsidRDefault="00EB419C" w:rsidP="00EB419C">
      <w:pPr>
        <w:spacing w:after="0" w:line="360" w:lineRule="auto"/>
      </w:pPr>
    </w:p>
    <w:p w14:paraId="7DB0B6EC" w14:textId="315ED470" w:rsidR="007005C1" w:rsidRDefault="007005C1" w:rsidP="007005C1">
      <w:pPr>
        <w:pStyle w:val="Heading1"/>
        <w:rPr>
          <w:rFonts w:asciiTheme="minorHAnsi" w:hAnsiTheme="minorHAnsi" w:cs="Arial"/>
          <w:color w:val="auto"/>
          <w:szCs w:val="22"/>
        </w:rPr>
      </w:pPr>
      <w:bookmarkStart w:id="11" w:name="_Toc482030329"/>
      <w:r w:rsidRPr="00431DE0">
        <w:rPr>
          <w:rFonts w:asciiTheme="minorHAnsi" w:hAnsiTheme="minorHAnsi" w:cs="Arial"/>
          <w:color w:val="auto"/>
          <w:szCs w:val="22"/>
        </w:rPr>
        <w:t xml:space="preserve">How to </w:t>
      </w:r>
      <w:r>
        <w:rPr>
          <w:rFonts w:asciiTheme="minorHAnsi" w:hAnsiTheme="minorHAnsi" w:cs="Arial"/>
          <w:color w:val="auto"/>
          <w:szCs w:val="22"/>
        </w:rPr>
        <w:t>change compensation retrieval as of date in the e-letter query?</w:t>
      </w:r>
      <w:bookmarkEnd w:id="11"/>
    </w:p>
    <w:p w14:paraId="1C9C3728" w14:textId="178C27E4" w:rsidR="00C8647B" w:rsidRDefault="00C8647B" w:rsidP="00C8647B">
      <w:pPr>
        <w:spacing w:after="0" w:line="360" w:lineRule="auto"/>
        <w:rPr>
          <w:b/>
          <w:i/>
        </w:rPr>
      </w:pPr>
      <w:r>
        <w:t>Step 1</w:t>
      </w:r>
      <w:r w:rsidRPr="00F97F17">
        <w:t xml:space="preserve">: </w:t>
      </w:r>
      <w:r>
        <w:tab/>
      </w:r>
      <w:r>
        <w:tab/>
      </w:r>
      <w:r w:rsidRPr="00F25287">
        <w:t>Click</w:t>
      </w:r>
      <w:r w:rsidRPr="00F97F17">
        <w:t xml:space="preserve"> </w:t>
      </w:r>
      <w:r w:rsidRPr="00915CC5">
        <w:rPr>
          <w:b/>
          <w:i/>
        </w:rPr>
        <w:t>Main Menu</w:t>
      </w:r>
      <w:r>
        <w:t xml:space="preserve"> </w:t>
      </w:r>
      <w:r w:rsidRPr="00F97F17">
        <w:t xml:space="preserve">&gt; </w:t>
      </w:r>
      <w:r>
        <w:rPr>
          <w:b/>
          <w:i/>
        </w:rPr>
        <w:t xml:space="preserve">Reporting Tools </w:t>
      </w:r>
      <w:r w:rsidRPr="00F97F17">
        <w:t xml:space="preserve">&gt; </w:t>
      </w:r>
      <w:r>
        <w:rPr>
          <w:b/>
          <w:i/>
        </w:rPr>
        <w:t>Query &gt; Query Manager</w:t>
      </w:r>
    </w:p>
    <w:p w14:paraId="76E305C7" w14:textId="58F33B9D" w:rsidR="00C8647B" w:rsidRPr="00256879" w:rsidRDefault="00C8647B" w:rsidP="00C8647B">
      <w:pPr>
        <w:spacing w:after="0" w:line="360" w:lineRule="auto"/>
      </w:pPr>
      <w:r>
        <w:t>Step 2</w:t>
      </w:r>
      <w:r w:rsidRPr="00F97F17">
        <w:t xml:space="preserve">: </w:t>
      </w:r>
      <w:r>
        <w:tab/>
      </w:r>
      <w:r>
        <w:tab/>
        <w:t xml:space="preserve">Search for query name </w:t>
      </w:r>
      <w:r w:rsidR="00DE746A">
        <w:rPr>
          <w:b/>
        </w:rPr>
        <w:t>RWS_ELTR_DATA</w:t>
      </w:r>
      <w:r w:rsidR="00256879">
        <w:rPr>
          <w:b/>
        </w:rPr>
        <w:t xml:space="preserve"> </w:t>
      </w:r>
      <w:r w:rsidR="00256879">
        <w:t>and click on the Edit link</w:t>
      </w:r>
    </w:p>
    <w:p w14:paraId="1DB7CF05" w14:textId="50749CB5" w:rsidR="00DE746A" w:rsidRDefault="00DE746A" w:rsidP="00C8647B">
      <w:pPr>
        <w:spacing w:after="0" w:line="360" w:lineRule="auto"/>
        <w:rPr>
          <w:i/>
        </w:rPr>
      </w:pPr>
      <w:r>
        <w:rPr>
          <w:noProof/>
          <w:lang w:val="en-GB" w:eastAsia="zh-CN"/>
        </w:rPr>
        <w:drawing>
          <wp:inline distT="0" distB="0" distL="0" distR="0" wp14:anchorId="24ACAD2A" wp14:editId="645CA00F">
            <wp:extent cx="6106795" cy="213423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D65" w14:textId="2BD2780D" w:rsidR="00256879" w:rsidRPr="00DE746A" w:rsidRDefault="004E23E7" w:rsidP="00C8647B">
      <w:pPr>
        <w:spacing w:after="0" w:line="360" w:lineRule="auto"/>
        <w:rPr>
          <w:i/>
        </w:rPr>
      </w:pPr>
      <w:r>
        <w:t>Step 3</w:t>
      </w:r>
      <w:r w:rsidRPr="00F97F17">
        <w:t xml:space="preserve">: </w:t>
      </w:r>
      <w:r>
        <w:tab/>
      </w:r>
      <w:r>
        <w:tab/>
      </w:r>
      <w:r w:rsidR="004408C4">
        <w:t>Click on the Criteria tab</w:t>
      </w:r>
      <w:r w:rsidR="008C70FD">
        <w:t xml:space="preserve"> and scroll down till you find as below</w:t>
      </w:r>
      <w:r w:rsidR="008A4A01">
        <w:t>. Look for [AND][I.EFFDT – Effective Date][Eff Date &lt;=][&lt;Date&gt;(EffSeq = Last)</w:t>
      </w:r>
      <w:r w:rsidR="009B2C67">
        <w:t>]</w:t>
      </w:r>
    </w:p>
    <w:p w14:paraId="03A9B2B4" w14:textId="6F1C78DE" w:rsidR="008A4A01" w:rsidRDefault="00B46A20" w:rsidP="00971DB4">
      <w:pPr>
        <w:spacing w:after="120"/>
      </w:pPr>
      <w:r>
        <w:rPr>
          <w:noProof/>
          <w:lang w:val="en-GB" w:eastAsia="zh-CN"/>
        </w:rPr>
        <w:drawing>
          <wp:inline distT="0" distB="0" distL="0" distR="0" wp14:anchorId="6D139462" wp14:editId="5C732CFB">
            <wp:extent cx="6106795" cy="11455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49E8" w14:textId="7EA1C817" w:rsidR="008A4A01" w:rsidRPr="00DE746A" w:rsidRDefault="00F17F18" w:rsidP="008A4A01">
      <w:pPr>
        <w:spacing w:after="0" w:line="360" w:lineRule="auto"/>
        <w:rPr>
          <w:i/>
        </w:rPr>
      </w:pPr>
      <w:r>
        <w:lastRenderedPageBreak/>
        <w:t>Step 4</w:t>
      </w:r>
      <w:r w:rsidR="008A4A01" w:rsidRPr="00F97F17">
        <w:t xml:space="preserve">: </w:t>
      </w:r>
      <w:r w:rsidR="008A4A01">
        <w:tab/>
      </w:r>
      <w:r w:rsidR="008A4A01">
        <w:tab/>
        <w:t>Click on the</w:t>
      </w:r>
      <w:r>
        <w:t xml:space="preserve"> Edit button</w:t>
      </w:r>
      <w:r w:rsidR="00C12F55">
        <w:t xml:space="preserve"> and change</w:t>
      </w:r>
      <w:r w:rsidR="005D1783">
        <w:t xml:space="preserve"> the </w:t>
      </w:r>
      <w:r w:rsidR="00C12F55">
        <w:t xml:space="preserve">Date field in the Expression 2 box to </w:t>
      </w:r>
      <w:r w:rsidR="00682BBC">
        <w:t xml:space="preserve">retrieve compensation info as of </w:t>
      </w:r>
      <w:r w:rsidR="00B93DC8">
        <w:t>a</w:t>
      </w:r>
      <w:r w:rsidR="00682BBC">
        <w:t xml:space="preserve"> date</w:t>
      </w:r>
    </w:p>
    <w:p w14:paraId="08F46F57" w14:textId="77777777" w:rsidR="00A77F1B" w:rsidRDefault="005D1783" w:rsidP="00971DB4">
      <w:pPr>
        <w:spacing w:after="120"/>
      </w:pPr>
      <w:r>
        <w:rPr>
          <w:noProof/>
          <w:lang w:val="en-GB" w:eastAsia="zh-CN"/>
        </w:rPr>
        <w:drawing>
          <wp:inline distT="0" distB="0" distL="0" distR="0" wp14:anchorId="44A762C1" wp14:editId="6484608D">
            <wp:extent cx="5161905" cy="4476190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BCF5" w14:textId="77777777" w:rsidR="00A77F1B" w:rsidRDefault="00A77F1B" w:rsidP="00971DB4">
      <w:pPr>
        <w:spacing w:after="120"/>
      </w:pPr>
    </w:p>
    <w:p w14:paraId="56A79872" w14:textId="24601614" w:rsidR="00971DB4" w:rsidRPr="00971DB4" w:rsidRDefault="0057546C" w:rsidP="00971DB4">
      <w:pPr>
        <w:spacing w:after="120"/>
      </w:pPr>
      <w:r>
        <w:rPr>
          <w:noProof/>
          <w:lang w:val="en-GB" w:eastAsia="zh-CN"/>
        </w:rPr>
        <w:drawing>
          <wp:anchor distT="0" distB="0" distL="114300" distR="114300" simplePos="0" relativeHeight="251676672" behindDoc="0" locked="0" layoutInCell="1" allowOverlap="1" wp14:anchorId="56A7987B" wp14:editId="703F7AC8">
            <wp:simplePos x="0" y="0"/>
            <wp:positionH relativeFrom="column">
              <wp:posOffset>5600700</wp:posOffset>
            </wp:positionH>
            <wp:positionV relativeFrom="paragraph">
              <wp:posOffset>1534160</wp:posOffset>
            </wp:positionV>
            <wp:extent cx="504825" cy="609600"/>
            <wp:effectExtent l="0" t="0" r="9525" b="0"/>
            <wp:wrapSquare wrapText="bothSides"/>
            <wp:docPr id="7" name="Picture 7">
              <a:hlinkClick xmlns:a="http://schemas.openxmlformats.org/drawingml/2006/main" r:id="rId2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>
                      <a:hlinkClick r:id="rId28"/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DB4" w:rsidRPr="00971DB4" w:rsidSect="00A30020">
      <w:headerReference w:type="default" r:id="rId30"/>
      <w:footerReference w:type="default" r:id="rId31"/>
      <w:pgSz w:w="12240" w:h="15840"/>
      <w:pgMar w:top="813" w:right="1183" w:bottom="1440" w:left="1440" w:header="28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Clarisse CHEONG Hui Yi" w:date="2017-05-30T10:47:00Z" w:initials="CCHY">
    <w:p w14:paraId="6E1C4F55" w14:textId="267E20E3" w:rsidR="00D70956" w:rsidRDefault="00D70956">
      <w:pPr>
        <w:pStyle w:val="CommentText"/>
      </w:pPr>
      <w:r>
        <w:rPr>
          <w:rStyle w:val="CommentReference"/>
        </w:rPr>
        <w:annotationRef/>
      </w:r>
      <w:r>
        <w:t>Is this a duplicate of step 4?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C4F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C135C" w14:textId="77777777" w:rsidR="009E6849" w:rsidRDefault="009E6849" w:rsidP="000B1DB6">
      <w:pPr>
        <w:spacing w:after="0" w:line="240" w:lineRule="auto"/>
      </w:pPr>
      <w:r>
        <w:separator/>
      </w:r>
    </w:p>
  </w:endnote>
  <w:endnote w:type="continuationSeparator" w:id="0">
    <w:p w14:paraId="40D968BF" w14:textId="77777777" w:rsidR="009E6849" w:rsidRDefault="009E6849" w:rsidP="000B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</w:rPr>
      <w:id w:val="1961994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79895" w14:textId="77777777" w:rsidR="007773B4" w:rsidRDefault="009E6849" w:rsidP="007773B4">
        <w:pPr>
          <w:jc w:val="center"/>
          <w:rPr>
            <w:rFonts w:ascii="Calibri" w:hAnsi="Calibri" w:cs="Arial"/>
          </w:rPr>
        </w:pPr>
        <w:r>
          <w:rPr>
            <w:rFonts w:ascii="Calibri" w:hAnsi="Calibri" w:cs="Arial"/>
          </w:rPr>
          <w:pict w14:anchorId="56A7989A">
            <v:rect id="_x0000_i1025" style="width:480.85pt;height:1.5pt" o:hralign="center" o:hrstd="t" o:hr="t" fillcolor="#a0a0a0" stroked="f"/>
          </w:pict>
        </w:r>
      </w:p>
      <w:p w14:paraId="56A79896" w14:textId="494EBB87" w:rsidR="007773B4" w:rsidRPr="00A26973" w:rsidRDefault="007773B4" w:rsidP="007773B4">
        <w:pPr>
          <w:pStyle w:val="Footer"/>
          <w:rPr>
            <w:sz w:val="18"/>
          </w:rPr>
        </w:pPr>
        <w:r w:rsidRPr="00A26973">
          <w:rPr>
            <w:sz w:val="18"/>
          </w:rPr>
          <w:t>Human Resources Department</w:t>
        </w:r>
        <w:r w:rsidRPr="00A26973">
          <w:rPr>
            <w:sz w:val="18"/>
          </w:rPr>
          <w:tab/>
          <w:t xml:space="preserve">                                                                             </w:t>
        </w:r>
        <w:r>
          <w:rPr>
            <w:sz w:val="18"/>
          </w:rPr>
          <w:t xml:space="preserve">                          </w:t>
        </w:r>
        <w:r w:rsidR="00A6013A">
          <w:rPr>
            <w:sz w:val="18"/>
          </w:rPr>
          <w:t xml:space="preserve">                               Date of Issue: 8</w:t>
        </w:r>
        <w:r w:rsidRPr="00A26973">
          <w:rPr>
            <w:sz w:val="18"/>
          </w:rPr>
          <w:t xml:space="preserve"> </w:t>
        </w:r>
        <w:r w:rsidR="00A6013A">
          <w:rPr>
            <w:sz w:val="18"/>
          </w:rPr>
          <w:t>May 2017</w:t>
        </w:r>
      </w:p>
      <w:p w14:paraId="56A79897" w14:textId="77777777" w:rsidR="007773B4" w:rsidRPr="00A26973" w:rsidRDefault="007773B4" w:rsidP="007773B4">
        <w:pPr>
          <w:pStyle w:val="Footer"/>
          <w:rPr>
            <w:sz w:val="18"/>
          </w:rPr>
        </w:pPr>
        <w:r w:rsidRPr="00A26973">
          <w:rPr>
            <w:sz w:val="18"/>
          </w:rPr>
          <w:tab/>
          <w:t xml:space="preserve">Page </w:t>
        </w:r>
        <w:r w:rsidRPr="00A26973">
          <w:rPr>
            <w:bCs/>
            <w:sz w:val="18"/>
          </w:rPr>
          <w:fldChar w:fldCharType="begin"/>
        </w:r>
        <w:r w:rsidRPr="00A26973">
          <w:rPr>
            <w:bCs/>
            <w:sz w:val="18"/>
          </w:rPr>
          <w:instrText xml:space="preserve"> PAGE  \* Arabic  \* MERGEFORMAT </w:instrText>
        </w:r>
        <w:r w:rsidRPr="00A26973">
          <w:rPr>
            <w:bCs/>
            <w:sz w:val="18"/>
          </w:rPr>
          <w:fldChar w:fldCharType="separate"/>
        </w:r>
        <w:r w:rsidR="002511B5">
          <w:rPr>
            <w:bCs/>
            <w:noProof/>
            <w:sz w:val="18"/>
          </w:rPr>
          <w:t>1</w:t>
        </w:r>
        <w:r w:rsidRPr="00A26973">
          <w:rPr>
            <w:bCs/>
            <w:sz w:val="18"/>
          </w:rPr>
          <w:fldChar w:fldCharType="end"/>
        </w:r>
        <w:r w:rsidRPr="00A26973">
          <w:rPr>
            <w:sz w:val="18"/>
          </w:rPr>
          <w:t xml:space="preserve"> of </w:t>
        </w:r>
        <w:r w:rsidRPr="00A26973">
          <w:rPr>
            <w:bCs/>
            <w:sz w:val="18"/>
          </w:rPr>
          <w:fldChar w:fldCharType="begin"/>
        </w:r>
        <w:r w:rsidRPr="00A26973">
          <w:rPr>
            <w:bCs/>
            <w:sz w:val="18"/>
          </w:rPr>
          <w:instrText xml:space="preserve"> NUMPAGES  \* Arabic  \* MERGEFORMAT </w:instrText>
        </w:r>
        <w:r w:rsidRPr="00A26973">
          <w:rPr>
            <w:bCs/>
            <w:sz w:val="18"/>
          </w:rPr>
          <w:fldChar w:fldCharType="separate"/>
        </w:r>
        <w:r w:rsidR="002511B5">
          <w:rPr>
            <w:bCs/>
            <w:noProof/>
            <w:sz w:val="18"/>
          </w:rPr>
          <w:t>10</w:t>
        </w:r>
        <w:r w:rsidRPr="00A26973">
          <w:rPr>
            <w:bCs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4C686" w14:textId="77777777" w:rsidR="009E6849" w:rsidRDefault="009E6849" w:rsidP="000B1DB6">
      <w:pPr>
        <w:spacing w:after="0" w:line="240" w:lineRule="auto"/>
      </w:pPr>
      <w:r>
        <w:separator/>
      </w:r>
    </w:p>
  </w:footnote>
  <w:footnote w:type="continuationSeparator" w:id="0">
    <w:p w14:paraId="5520A9DD" w14:textId="77777777" w:rsidR="009E6849" w:rsidRDefault="009E6849" w:rsidP="000B1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79893" w14:textId="77777777" w:rsidR="000B1DB6" w:rsidRDefault="000B1DB6" w:rsidP="0003416C">
    <w:pPr>
      <w:pStyle w:val="Header"/>
      <w:jc w:val="right"/>
    </w:pPr>
    <w:r w:rsidRPr="000B1DB6">
      <w:rPr>
        <w:rFonts w:ascii="Arial" w:hAnsi="Arial" w:cs="Arial"/>
        <w:b/>
      </w:rPr>
      <w:ptab w:relativeTo="margin" w:alignment="center" w:leader="none"/>
    </w:r>
    <w:r w:rsidR="0003416C">
      <w:rPr>
        <w:rFonts w:ascii="Arial" w:hAnsi="Arial" w:cs="Arial"/>
        <w:noProof/>
        <w:color w:val="1F497D"/>
      </w:rPr>
      <w:t xml:space="preserve"> </w:t>
    </w:r>
    <w:r w:rsidR="0003416C">
      <w:rPr>
        <w:rFonts w:ascii="Arial" w:hAnsi="Arial" w:cs="Arial"/>
        <w:noProof/>
        <w:color w:val="1F497D"/>
        <w:lang w:val="en-GB" w:eastAsia="zh-CN"/>
      </w:rPr>
      <w:drawing>
        <wp:inline distT="0" distB="0" distL="0" distR="0" wp14:anchorId="56A79898" wp14:editId="56A79899">
          <wp:extent cx="1552575" cy="612775"/>
          <wp:effectExtent l="0" t="0" r="952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A79894" w14:textId="77777777" w:rsidR="00F7671A" w:rsidRDefault="00F767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06206"/>
    <w:multiLevelType w:val="hybridMultilevel"/>
    <w:tmpl w:val="92AE7F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16FE8"/>
    <w:multiLevelType w:val="hybridMultilevel"/>
    <w:tmpl w:val="7466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FB"/>
    <w:multiLevelType w:val="hybridMultilevel"/>
    <w:tmpl w:val="4A642D88"/>
    <w:lvl w:ilvl="0" w:tplc="89424B4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isse CHEONG Hui Yi">
    <w15:presenceInfo w15:providerId="AD" w15:userId="S-1-5-21-648881284-2354470484-416187262-993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6C"/>
    <w:rsid w:val="00007B35"/>
    <w:rsid w:val="000155D2"/>
    <w:rsid w:val="00015964"/>
    <w:rsid w:val="0002342D"/>
    <w:rsid w:val="0003416C"/>
    <w:rsid w:val="00034C02"/>
    <w:rsid w:val="000743BE"/>
    <w:rsid w:val="000933D2"/>
    <w:rsid w:val="000A11FF"/>
    <w:rsid w:val="000A5FB9"/>
    <w:rsid w:val="000B1DB6"/>
    <w:rsid w:val="000B4A86"/>
    <w:rsid w:val="000B7B30"/>
    <w:rsid w:val="000D43C5"/>
    <w:rsid w:val="000D4C56"/>
    <w:rsid w:val="000F516A"/>
    <w:rsid w:val="00106C11"/>
    <w:rsid w:val="00133A4D"/>
    <w:rsid w:val="00141F9B"/>
    <w:rsid w:val="00155AF0"/>
    <w:rsid w:val="001613B8"/>
    <w:rsid w:val="00171945"/>
    <w:rsid w:val="00174AD4"/>
    <w:rsid w:val="00185D35"/>
    <w:rsid w:val="00190FFB"/>
    <w:rsid w:val="00194BA7"/>
    <w:rsid w:val="001B68B0"/>
    <w:rsid w:val="001C2DD8"/>
    <w:rsid w:val="001C77BF"/>
    <w:rsid w:val="001D1785"/>
    <w:rsid w:val="001D2893"/>
    <w:rsid w:val="001D33E4"/>
    <w:rsid w:val="001E1040"/>
    <w:rsid w:val="001E10DC"/>
    <w:rsid w:val="001E4FAD"/>
    <w:rsid w:val="001E7C68"/>
    <w:rsid w:val="00214B8B"/>
    <w:rsid w:val="00217D51"/>
    <w:rsid w:val="00226C44"/>
    <w:rsid w:val="002344CD"/>
    <w:rsid w:val="002511B5"/>
    <w:rsid w:val="00256879"/>
    <w:rsid w:val="0025799B"/>
    <w:rsid w:val="002602DD"/>
    <w:rsid w:val="00261D23"/>
    <w:rsid w:val="00270421"/>
    <w:rsid w:val="00270FE9"/>
    <w:rsid w:val="002906E1"/>
    <w:rsid w:val="00295C6D"/>
    <w:rsid w:val="0029611A"/>
    <w:rsid w:val="002B374E"/>
    <w:rsid w:val="002D3075"/>
    <w:rsid w:val="002D384E"/>
    <w:rsid w:val="002D6AD9"/>
    <w:rsid w:val="002E099D"/>
    <w:rsid w:val="002E0B11"/>
    <w:rsid w:val="00302AAA"/>
    <w:rsid w:val="003103F7"/>
    <w:rsid w:val="003108EF"/>
    <w:rsid w:val="00313BD7"/>
    <w:rsid w:val="00322996"/>
    <w:rsid w:val="00335CF9"/>
    <w:rsid w:val="00341FBC"/>
    <w:rsid w:val="003636CA"/>
    <w:rsid w:val="00374280"/>
    <w:rsid w:val="00376CC9"/>
    <w:rsid w:val="003773FE"/>
    <w:rsid w:val="0038670D"/>
    <w:rsid w:val="003875BD"/>
    <w:rsid w:val="00397A8B"/>
    <w:rsid w:val="003A3975"/>
    <w:rsid w:val="003A3D35"/>
    <w:rsid w:val="003A6F2C"/>
    <w:rsid w:val="003B21FC"/>
    <w:rsid w:val="003B48CD"/>
    <w:rsid w:val="003B4E32"/>
    <w:rsid w:val="003D1EB7"/>
    <w:rsid w:val="003D7239"/>
    <w:rsid w:val="003D7E8C"/>
    <w:rsid w:val="00404BC8"/>
    <w:rsid w:val="00406C3C"/>
    <w:rsid w:val="00407911"/>
    <w:rsid w:val="004259C6"/>
    <w:rsid w:val="00427995"/>
    <w:rsid w:val="00431DE0"/>
    <w:rsid w:val="004408C4"/>
    <w:rsid w:val="00444DCA"/>
    <w:rsid w:val="004633F1"/>
    <w:rsid w:val="00463818"/>
    <w:rsid w:val="00470FD2"/>
    <w:rsid w:val="004736C7"/>
    <w:rsid w:val="00494956"/>
    <w:rsid w:val="004A2B18"/>
    <w:rsid w:val="004B065C"/>
    <w:rsid w:val="004D6140"/>
    <w:rsid w:val="004E23E7"/>
    <w:rsid w:val="004F774C"/>
    <w:rsid w:val="00502210"/>
    <w:rsid w:val="00536E2D"/>
    <w:rsid w:val="0055659C"/>
    <w:rsid w:val="00561D34"/>
    <w:rsid w:val="005630D5"/>
    <w:rsid w:val="0057546C"/>
    <w:rsid w:val="00581F81"/>
    <w:rsid w:val="00583DAE"/>
    <w:rsid w:val="005A19F1"/>
    <w:rsid w:val="005C1E97"/>
    <w:rsid w:val="005D0562"/>
    <w:rsid w:val="005D1783"/>
    <w:rsid w:val="005D1A98"/>
    <w:rsid w:val="005D3A8E"/>
    <w:rsid w:val="005E3047"/>
    <w:rsid w:val="005F06B1"/>
    <w:rsid w:val="006002B1"/>
    <w:rsid w:val="00601DA9"/>
    <w:rsid w:val="00607F2E"/>
    <w:rsid w:val="00611711"/>
    <w:rsid w:val="00626833"/>
    <w:rsid w:val="0064211F"/>
    <w:rsid w:val="00644D87"/>
    <w:rsid w:val="00675EF7"/>
    <w:rsid w:val="006761E5"/>
    <w:rsid w:val="00682BBC"/>
    <w:rsid w:val="0069496B"/>
    <w:rsid w:val="006A2297"/>
    <w:rsid w:val="006B2EDA"/>
    <w:rsid w:val="006E0C35"/>
    <w:rsid w:val="006F0618"/>
    <w:rsid w:val="007005C1"/>
    <w:rsid w:val="00704AE7"/>
    <w:rsid w:val="00714BC2"/>
    <w:rsid w:val="00717554"/>
    <w:rsid w:val="007473A2"/>
    <w:rsid w:val="00767664"/>
    <w:rsid w:val="00774C2C"/>
    <w:rsid w:val="00776934"/>
    <w:rsid w:val="007773B4"/>
    <w:rsid w:val="00785903"/>
    <w:rsid w:val="00792144"/>
    <w:rsid w:val="007C5878"/>
    <w:rsid w:val="007C6FEB"/>
    <w:rsid w:val="007D0473"/>
    <w:rsid w:val="007E0BF2"/>
    <w:rsid w:val="007E44F3"/>
    <w:rsid w:val="007F170C"/>
    <w:rsid w:val="00803789"/>
    <w:rsid w:val="0084241C"/>
    <w:rsid w:val="00843236"/>
    <w:rsid w:val="00847061"/>
    <w:rsid w:val="0084739A"/>
    <w:rsid w:val="00856DA5"/>
    <w:rsid w:val="00874404"/>
    <w:rsid w:val="00875A6A"/>
    <w:rsid w:val="00891735"/>
    <w:rsid w:val="00892DC8"/>
    <w:rsid w:val="008A4A01"/>
    <w:rsid w:val="008A5354"/>
    <w:rsid w:val="008B1F99"/>
    <w:rsid w:val="008B73A2"/>
    <w:rsid w:val="008C70FD"/>
    <w:rsid w:val="008D060E"/>
    <w:rsid w:val="008E30E1"/>
    <w:rsid w:val="008E608B"/>
    <w:rsid w:val="009120A9"/>
    <w:rsid w:val="00915CC5"/>
    <w:rsid w:val="00925C16"/>
    <w:rsid w:val="00927AD3"/>
    <w:rsid w:val="00927EF9"/>
    <w:rsid w:val="0093596E"/>
    <w:rsid w:val="00935C92"/>
    <w:rsid w:val="00942E55"/>
    <w:rsid w:val="00951856"/>
    <w:rsid w:val="00954A8B"/>
    <w:rsid w:val="00966395"/>
    <w:rsid w:val="00971DB4"/>
    <w:rsid w:val="00981319"/>
    <w:rsid w:val="00997E4A"/>
    <w:rsid w:val="009B2C67"/>
    <w:rsid w:val="009D478B"/>
    <w:rsid w:val="009E6849"/>
    <w:rsid w:val="009F1EE0"/>
    <w:rsid w:val="00A27C6A"/>
    <w:rsid w:val="00A30020"/>
    <w:rsid w:val="00A335E3"/>
    <w:rsid w:val="00A35003"/>
    <w:rsid w:val="00A35378"/>
    <w:rsid w:val="00A43ACD"/>
    <w:rsid w:val="00A47708"/>
    <w:rsid w:val="00A6013A"/>
    <w:rsid w:val="00A60FC7"/>
    <w:rsid w:val="00A61835"/>
    <w:rsid w:val="00A64F4A"/>
    <w:rsid w:val="00A71DC6"/>
    <w:rsid w:val="00A73217"/>
    <w:rsid w:val="00A77F1B"/>
    <w:rsid w:val="00A97ACF"/>
    <w:rsid w:val="00AB7565"/>
    <w:rsid w:val="00AC1697"/>
    <w:rsid w:val="00AF0A30"/>
    <w:rsid w:val="00B0097A"/>
    <w:rsid w:val="00B049DA"/>
    <w:rsid w:val="00B11E73"/>
    <w:rsid w:val="00B1276A"/>
    <w:rsid w:val="00B161BA"/>
    <w:rsid w:val="00B46A20"/>
    <w:rsid w:val="00B566FE"/>
    <w:rsid w:val="00B67B8D"/>
    <w:rsid w:val="00B76202"/>
    <w:rsid w:val="00B90DFC"/>
    <w:rsid w:val="00B93DC8"/>
    <w:rsid w:val="00B93F8D"/>
    <w:rsid w:val="00B96CFB"/>
    <w:rsid w:val="00BE67A4"/>
    <w:rsid w:val="00C12F55"/>
    <w:rsid w:val="00C1497E"/>
    <w:rsid w:val="00C16160"/>
    <w:rsid w:val="00C25171"/>
    <w:rsid w:val="00C25DF5"/>
    <w:rsid w:val="00C364DC"/>
    <w:rsid w:val="00C43245"/>
    <w:rsid w:val="00C50E8C"/>
    <w:rsid w:val="00C511B1"/>
    <w:rsid w:val="00C52E2C"/>
    <w:rsid w:val="00C6622B"/>
    <w:rsid w:val="00C70680"/>
    <w:rsid w:val="00C8647B"/>
    <w:rsid w:val="00C95EC3"/>
    <w:rsid w:val="00C96A99"/>
    <w:rsid w:val="00C96BDC"/>
    <w:rsid w:val="00CB69F3"/>
    <w:rsid w:val="00CC17DB"/>
    <w:rsid w:val="00CD13D0"/>
    <w:rsid w:val="00CE5F4B"/>
    <w:rsid w:val="00CF4736"/>
    <w:rsid w:val="00CF6226"/>
    <w:rsid w:val="00D034AE"/>
    <w:rsid w:val="00D11B3A"/>
    <w:rsid w:val="00D22843"/>
    <w:rsid w:val="00D250F1"/>
    <w:rsid w:val="00D53A64"/>
    <w:rsid w:val="00D70956"/>
    <w:rsid w:val="00D75D34"/>
    <w:rsid w:val="00D804A2"/>
    <w:rsid w:val="00D83FAF"/>
    <w:rsid w:val="00D9465C"/>
    <w:rsid w:val="00DB5A77"/>
    <w:rsid w:val="00DB6D12"/>
    <w:rsid w:val="00DC574C"/>
    <w:rsid w:val="00DD3171"/>
    <w:rsid w:val="00DE6440"/>
    <w:rsid w:val="00DE6E1A"/>
    <w:rsid w:val="00DE746A"/>
    <w:rsid w:val="00DF58A4"/>
    <w:rsid w:val="00E01928"/>
    <w:rsid w:val="00E02C8F"/>
    <w:rsid w:val="00E1219D"/>
    <w:rsid w:val="00E141D2"/>
    <w:rsid w:val="00E227DD"/>
    <w:rsid w:val="00E33EC0"/>
    <w:rsid w:val="00E441CF"/>
    <w:rsid w:val="00E46F0A"/>
    <w:rsid w:val="00E65AA0"/>
    <w:rsid w:val="00E7012D"/>
    <w:rsid w:val="00E7521C"/>
    <w:rsid w:val="00E91E6E"/>
    <w:rsid w:val="00E95245"/>
    <w:rsid w:val="00EB419C"/>
    <w:rsid w:val="00ED1A85"/>
    <w:rsid w:val="00ED66AD"/>
    <w:rsid w:val="00EF2522"/>
    <w:rsid w:val="00EF53A5"/>
    <w:rsid w:val="00F14D38"/>
    <w:rsid w:val="00F17F18"/>
    <w:rsid w:val="00F22CFD"/>
    <w:rsid w:val="00F25287"/>
    <w:rsid w:val="00F27506"/>
    <w:rsid w:val="00F42A89"/>
    <w:rsid w:val="00F52371"/>
    <w:rsid w:val="00F60EA9"/>
    <w:rsid w:val="00F62F3F"/>
    <w:rsid w:val="00F72151"/>
    <w:rsid w:val="00F72C80"/>
    <w:rsid w:val="00F7671A"/>
    <w:rsid w:val="00F801B3"/>
    <w:rsid w:val="00F9379A"/>
    <w:rsid w:val="00F97F17"/>
    <w:rsid w:val="00FB5718"/>
    <w:rsid w:val="00FC57FE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7983F"/>
  <w15:docId w15:val="{F2D00633-9B0E-449B-9099-C72A97E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B6"/>
  </w:style>
  <w:style w:type="paragraph" w:styleId="Footer">
    <w:name w:val="footer"/>
    <w:basedOn w:val="Normal"/>
    <w:link w:val="FooterChar"/>
    <w:uiPriority w:val="99"/>
    <w:unhideWhenUsed/>
    <w:rsid w:val="000B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B6"/>
  </w:style>
  <w:style w:type="paragraph" w:styleId="BalloonText">
    <w:name w:val="Balloon Text"/>
    <w:basedOn w:val="Normal"/>
    <w:link w:val="BalloonTextChar"/>
    <w:uiPriority w:val="99"/>
    <w:semiHidden/>
    <w:unhideWhenUsed/>
    <w:rsid w:val="000B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B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97F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1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2E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B21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21FC"/>
    <w:pPr>
      <w:tabs>
        <w:tab w:val="right" w:leader="dot" w:pos="949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1FC"/>
    <w:pPr>
      <w:tabs>
        <w:tab w:val="left" w:pos="660"/>
        <w:tab w:val="right" w:leader="dot" w:pos="9498"/>
      </w:tabs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397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A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#_top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640566D46174DB01C3AA69AE1CDDF" ma:contentTypeVersion="1" ma:contentTypeDescription="Create a new document." ma:contentTypeScope="" ma:versionID="cad26ffb2ebf605db004ae37075fdd4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202BB-1999-4F3A-B591-F134FD23B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B74903-2D82-487D-80EE-C4A1782F6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2893991-B94A-4B0F-8B2F-C3B24CD38BC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CE2C7DE-333D-4849-9665-BFB0A3EF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Ling HO</dc:creator>
  <cp:lastModifiedBy>Clarisse CHEONG Hui Yi</cp:lastModifiedBy>
  <cp:revision>2</cp:revision>
  <cp:lastPrinted>2016-07-27T08:19:00Z</cp:lastPrinted>
  <dcterms:created xsi:type="dcterms:W3CDTF">2017-05-30T03:11:00Z</dcterms:created>
  <dcterms:modified xsi:type="dcterms:W3CDTF">2017-05-30T03:11:00Z</dcterms:modified>
</cp:coreProperties>
</file>